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8E7771">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P102T</w:t>
            </w:r>
            <w:r w:rsidR="00350AE8">
              <w:rPr>
                <w:rFonts w:ascii="微软雅黑" w:eastAsia="微软雅黑" w:hAnsi="微软雅黑" w:cs="微软雅黑" w:hint="eastAsia"/>
                <w:b/>
                <w:bCs/>
                <w:sz w:val="32"/>
                <w:szCs w:val="40"/>
              </w:rPr>
              <w:t>/P103T</w:t>
            </w:r>
            <w:r w:rsidR="0024635C">
              <w:rPr>
                <w:rFonts w:ascii="微软雅黑" w:eastAsia="微软雅黑" w:hAnsi="微软雅黑" w:cs="微软雅黑" w:hint="eastAsia"/>
                <w:b/>
                <w:bCs/>
                <w:sz w:val="32"/>
                <w:szCs w:val="40"/>
              </w:rPr>
              <w:t xml:space="preserve"> Android SDK 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E14593">
              <w:rPr>
                <w:rFonts w:ascii="微软雅黑" w:eastAsia="微软雅黑" w:hAnsi="微软雅黑" w:cs="微软雅黑" w:hint="eastAsia"/>
                <w:b/>
                <w:bCs/>
                <w:sz w:val="32"/>
                <w:szCs w:val="40"/>
              </w:rPr>
              <w:t>WangYong</w:t>
            </w:r>
          </w:p>
        </w:tc>
      </w:tr>
      <w:tr w:rsidR="00B93D31">
        <w:trPr>
          <w:trHeight w:val="360"/>
          <w:jc w:val="center"/>
        </w:trPr>
        <w:tc>
          <w:tcPr>
            <w:tcW w:w="8522" w:type="dxa"/>
            <w:vAlign w:val="center"/>
          </w:tcPr>
          <w:p w:rsidR="00B93D31" w:rsidRDefault="0066321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2021</w:t>
            </w:r>
            <w:r w:rsidR="00931B86">
              <w:rPr>
                <w:rFonts w:ascii="微软雅黑" w:eastAsia="微软雅黑" w:hAnsi="微软雅黑" w:cs="微软雅黑" w:hint="eastAsia"/>
                <w:b/>
                <w:bCs/>
                <w:sz w:val="32"/>
                <w:szCs w:val="40"/>
              </w:rPr>
              <w:t>/10</w:t>
            </w:r>
            <w:r w:rsidR="0024635C">
              <w:rPr>
                <w:rFonts w:ascii="微软雅黑" w:eastAsia="微软雅黑" w:hAnsi="微软雅黑" w:cs="微软雅黑" w:hint="eastAsia"/>
                <w:b/>
                <w:bCs/>
                <w:sz w:val="32"/>
                <w:szCs w:val="40"/>
              </w:rPr>
              <w:t>/</w:t>
            </w:r>
            <w:r w:rsidR="000D72EC">
              <w:rPr>
                <w:rFonts w:ascii="微软雅黑" w:eastAsia="微软雅黑" w:hAnsi="微软雅黑" w:cs="微软雅黑" w:hint="eastAsia"/>
                <w:b/>
                <w:bCs/>
                <w:sz w:val="32"/>
                <w:szCs w:val="40"/>
              </w:rPr>
              <w:t>09</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85204240"/>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B93D31" w:rsidTr="00723C34">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rsidTr="00723C34">
        <w:tc>
          <w:tcPr>
            <w:tcW w:w="1463" w:type="dxa"/>
            <w:vAlign w:val="center"/>
          </w:tcPr>
          <w:p w:rsidR="00B93D31" w:rsidRDefault="00CA18D9">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2021-10</w:t>
            </w:r>
            <w:r w:rsidR="0024635C">
              <w:rPr>
                <w:rFonts w:ascii="微软雅黑" w:eastAsia="微软雅黑" w:hAnsi="微软雅黑" w:cs="微软雅黑" w:hint="eastAsia"/>
                <w:szCs w:val="21"/>
              </w:rPr>
              <w:t>-</w:t>
            </w:r>
            <w:r w:rsidR="00EE2241">
              <w:rPr>
                <w:rFonts w:ascii="微软雅黑" w:eastAsia="微软雅黑" w:hAnsi="微软雅黑" w:cs="微软雅黑" w:hint="eastAsia"/>
                <w:szCs w:val="21"/>
              </w:rPr>
              <w:t>09</w:t>
            </w:r>
          </w:p>
        </w:tc>
        <w:tc>
          <w:tcPr>
            <w:tcW w:w="5454"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587" w:type="dxa"/>
            <w:vAlign w:val="center"/>
          </w:tcPr>
          <w:p w:rsidR="00B93D31" w:rsidRDefault="00A66DB2">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WangY</w:t>
            </w:r>
            <w:r w:rsidR="00723C34">
              <w:rPr>
                <w:rFonts w:ascii="微软雅黑" w:eastAsia="微软雅黑" w:hAnsi="微软雅黑" w:cs="微软雅黑" w:hint="eastAsia"/>
                <w:szCs w:val="21"/>
              </w:rPr>
              <w:t>ong</w:t>
            </w: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454" w:type="dxa"/>
            <w:vAlign w:val="center"/>
          </w:tcPr>
          <w:p w:rsidR="00B93D31" w:rsidRDefault="00B93D31">
            <w:pPr>
              <w:spacing w:line="0" w:lineRule="atLeast"/>
              <w:jc w:val="center"/>
              <w:rPr>
                <w:rFonts w:ascii="微软雅黑" w:eastAsia="微软雅黑" w:hAnsi="微软雅黑" w:cs="微软雅黑"/>
                <w:b/>
                <w:bCs/>
                <w:szCs w:val="21"/>
              </w:rPr>
            </w:pPr>
          </w:p>
        </w:tc>
        <w:tc>
          <w:tcPr>
            <w:tcW w:w="1587" w:type="dxa"/>
            <w:vAlign w:val="center"/>
          </w:tcPr>
          <w:p w:rsidR="00B93D31" w:rsidRDefault="00B93D31">
            <w:pPr>
              <w:spacing w:line="0" w:lineRule="atLeast"/>
              <w:jc w:val="center"/>
              <w:rPr>
                <w:rFonts w:ascii="微软雅黑" w:eastAsia="微软雅黑" w:hAnsi="微软雅黑" w:cs="微软雅黑"/>
                <w:b/>
                <w:bCs/>
                <w:szCs w:val="21"/>
              </w:rPr>
            </w:pPr>
          </w:p>
        </w:tc>
      </w:tr>
      <w:tr w:rsidR="00B93D31" w:rsidTr="00723C34">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B93D31" w:rsidP="003F59EC">
            <w:pPr>
              <w:rPr>
                <w:rFonts w:ascii="微软雅黑" w:eastAsia="微软雅黑" w:hAnsi="微软雅黑" w:cs="微软雅黑"/>
                <w:b/>
                <w:bCs/>
                <w:szCs w:val="21"/>
              </w:rPr>
            </w:pPr>
          </w:p>
        </w:tc>
      </w:tr>
    </w:tbl>
    <w:p w:rsidR="00B93D31" w:rsidRDefault="00B93D31">
      <w:pPr>
        <w:pStyle w:val="1"/>
        <w:jc w:val="center"/>
        <w:rPr>
          <w:rFonts w:ascii="微软雅黑" w:eastAsia="微软雅黑" w:hAnsi="微软雅黑" w:cs="微软雅黑" w:hint="default"/>
          <w:sz w:val="32"/>
          <w:szCs w:val="32"/>
        </w:rPr>
        <w:sectPr w:rsidR="00B93D3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85204241"/>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C80735" w:rsidRDefault="008A6406">
      <w:pPr>
        <w:pStyle w:val="10"/>
        <w:tabs>
          <w:tab w:val="right" w:leader="dot" w:pos="8296"/>
        </w:tabs>
        <w:rPr>
          <w:rFonts w:asciiTheme="minorHAnsi" w:eastAsiaTheme="minorEastAsia" w:hAnsiTheme="minorHAnsi" w:cstheme="minorBidi"/>
          <w:noProof/>
          <w:szCs w:val="22"/>
        </w:rPr>
      </w:pPr>
      <w:r w:rsidRPr="008A6406">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8A6406">
        <w:rPr>
          <w:rFonts w:ascii="微软雅黑" w:eastAsia="微软雅黑" w:hAnsi="微软雅黑" w:cs="微软雅黑" w:hint="eastAsia"/>
          <w:b/>
          <w:bCs/>
          <w:sz w:val="40"/>
          <w:szCs w:val="48"/>
        </w:rPr>
        <w:fldChar w:fldCharType="separate"/>
      </w:r>
      <w:hyperlink w:anchor="_Toc85204240" w:history="1">
        <w:r w:rsidR="00C80735" w:rsidRPr="00031B9B">
          <w:rPr>
            <w:rStyle w:val="a7"/>
            <w:rFonts w:ascii="微软雅黑" w:eastAsia="微软雅黑" w:hAnsi="微软雅黑" w:cs="微软雅黑"/>
            <w:noProof/>
          </w:rPr>
          <w:t>Change log</w:t>
        </w:r>
        <w:r w:rsidR="00C80735">
          <w:rPr>
            <w:noProof/>
          </w:rPr>
          <w:tab/>
        </w:r>
        <w:r>
          <w:rPr>
            <w:noProof/>
          </w:rPr>
          <w:fldChar w:fldCharType="begin"/>
        </w:r>
        <w:r w:rsidR="00C80735">
          <w:rPr>
            <w:noProof/>
          </w:rPr>
          <w:instrText xml:space="preserve"> PAGEREF _Toc85204240 \h </w:instrText>
        </w:r>
        <w:r>
          <w:rPr>
            <w:noProof/>
          </w:rPr>
        </w:r>
        <w:r>
          <w:rPr>
            <w:noProof/>
          </w:rPr>
          <w:fldChar w:fldCharType="separate"/>
        </w:r>
        <w:r w:rsidR="00C80735">
          <w:rPr>
            <w:noProof/>
          </w:rPr>
          <w:t>1</w:t>
        </w:r>
        <w:r>
          <w:rPr>
            <w:noProof/>
          </w:rPr>
          <w:fldChar w:fldCharType="end"/>
        </w:r>
      </w:hyperlink>
    </w:p>
    <w:p w:rsidR="00C80735" w:rsidRDefault="008A6406">
      <w:pPr>
        <w:pStyle w:val="10"/>
        <w:tabs>
          <w:tab w:val="right" w:leader="dot" w:pos="8296"/>
        </w:tabs>
        <w:rPr>
          <w:rFonts w:asciiTheme="minorHAnsi" w:eastAsiaTheme="minorEastAsia" w:hAnsiTheme="minorHAnsi" w:cstheme="minorBidi"/>
          <w:noProof/>
          <w:szCs w:val="22"/>
        </w:rPr>
      </w:pPr>
      <w:hyperlink w:anchor="_Toc85204241" w:history="1">
        <w:r w:rsidR="00C80735" w:rsidRPr="00031B9B">
          <w:rPr>
            <w:rStyle w:val="a7"/>
            <w:rFonts w:ascii="微软雅黑" w:eastAsia="微软雅黑" w:hAnsi="微软雅黑" w:cs="微软雅黑"/>
            <w:noProof/>
          </w:rPr>
          <w:t>Catalog</w:t>
        </w:r>
        <w:r w:rsidR="00C80735">
          <w:rPr>
            <w:noProof/>
          </w:rPr>
          <w:tab/>
        </w:r>
        <w:r>
          <w:rPr>
            <w:noProof/>
          </w:rPr>
          <w:fldChar w:fldCharType="begin"/>
        </w:r>
        <w:r w:rsidR="00C80735">
          <w:rPr>
            <w:noProof/>
          </w:rPr>
          <w:instrText xml:space="preserve"> PAGEREF _Toc85204241 \h </w:instrText>
        </w:r>
        <w:r>
          <w:rPr>
            <w:noProof/>
          </w:rPr>
        </w:r>
        <w:r>
          <w:rPr>
            <w:noProof/>
          </w:rPr>
          <w:fldChar w:fldCharType="separate"/>
        </w:r>
        <w:r w:rsidR="00C80735">
          <w:rPr>
            <w:noProof/>
          </w:rPr>
          <w:t>2</w:t>
        </w:r>
        <w:r>
          <w:rPr>
            <w:noProof/>
          </w:rPr>
          <w:fldChar w:fldCharType="end"/>
        </w:r>
      </w:hyperlink>
    </w:p>
    <w:p w:rsidR="00C80735" w:rsidRDefault="008A6406">
      <w:pPr>
        <w:pStyle w:val="10"/>
        <w:tabs>
          <w:tab w:val="right" w:leader="dot" w:pos="8296"/>
        </w:tabs>
        <w:rPr>
          <w:rFonts w:asciiTheme="minorHAnsi" w:eastAsiaTheme="minorEastAsia" w:hAnsiTheme="minorHAnsi" w:cstheme="minorBidi"/>
          <w:noProof/>
          <w:szCs w:val="22"/>
        </w:rPr>
      </w:pPr>
      <w:hyperlink w:anchor="_Toc85204242" w:history="1">
        <w:r w:rsidR="00C80735" w:rsidRPr="00031B9B">
          <w:rPr>
            <w:rStyle w:val="a7"/>
            <w:rFonts w:ascii="微软雅黑" w:eastAsia="微软雅黑" w:hAnsi="微软雅黑" w:cs="微软雅黑"/>
            <w:noProof/>
          </w:rPr>
          <w:t>Android SDK Intro</w:t>
        </w:r>
        <w:r w:rsidR="00C80735">
          <w:rPr>
            <w:noProof/>
          </w:rPr>
          <w:tab/>
        </w:r>
        <w:r>
          <w:rPr>
            <w:noProof/>
          </w:rPr>
          <w:fldChar w:fldCharType="begin"/>
        </w:r>
        <w:r w:rsidR="00C80735">
          <w:rPr>
            <w:noProof/>
          </w:rPr>
          <w:instrText xml:space="preserve"> PAGEREF _Toc85204242 \h </w:instrText>
        </w:r>
        <w:r>
          <w:rPr>
            <w:noProof/>
          </w:rPr>
        </w:r>
        <w:r>
          <w:rPr>
            <w:noProof/>
          </w:rPr>
          <w:fldChar w:fldCharType="separate"/>
        </w:r>
        <w:r w:rsidR="00C80735">
          <w:rPr>
            <w:noProof/>
          </w:rPr>
          <w:t>6</w:t>
        </w:r>
        <w:r>
          <w:rPr>
            <w:noProof/>
          </w:rPr>
          <w:fldChar w:fldCharType="end"/>
        </w:r>
      </w:hyperlink>
    </w:p>
    <w:p w:rsidR="00C80735" w:rsidRDefault="008A6406">
      <w:pPr>
        <w:pStyle w:val="20"/>
        <w:tabs>
          <w:tab w:val="left" w:pos="840"/>
          <w:tab w:val="right" w:leader="dot" w:pos="8296"/>
        </w:tabs>
        <w:rPr>
          <w:rFonts w:asciiTheme="minorHAnsi" w:eastAsiaTheme="minorEastAsia" w:hAnsiTheme="minorHAnsi" w:cstheme="minorBidi"/>
          <w:noProof/>
          <w:szCs w:val="22"/>
        </w:rPr>
      </w:pPr>
      <w:hyperlink w:anchor="_Toc85204243" w:history="1">
        <w:r w:rsidR="00C80735" w:rsidRPr="00031B9B">
          <w:rPr>
            <w:rStyle w:val="a7"/>
            <w:rFonts w:ascii="微软雅黑" w:eastAsia="微软雅黑" w:hAnsi="微软雅黑" w:cs="微软雅黑"/>
            <w:noProof/>
          </w:rPr>
          <w:t>1.</w:t>
        </w:r>
        <w:r w:rsidR="00C80735">
          <w:rPr>
            <w:rFonts w:asciiTheme="minorHAnsi" w:eastAsiaTheme="minorEastAsia" w:hAnsiTheme="minorHAnsi" w:cstheme="minorBidi"/>
            <w:noProof/>
            <w:szCs w:val="22"/>
          </w:rPr>
          <w:tab/>
        </w:r>
        <w:r w:rsidR="00C80735" w:rsidRPr="00031B9B">
          <w:rPr>
            <w:rStyle w:val="a7"/>
            <w:noProof/>
          </w:rPr>
          <w:t>Function and Purpose</w:t>
        </w:r>
        <w:r w:rsidR="00C80735">
          <w:rPr>
            <w:noProof/>
          </w:rPr>
          <w:tab/>
        </w:r>
        <w:r>
          <w:rPr>
            <w:noProof/>
          </w:rPr>
          <w:fldChar w:fldCharType="begin"/>
        </w:r>
        <w:r w:rsidR="00C80735">
          <w:rPr>
            <w:noProof/>
          </w:rPr>
          <w:instrText xml:space="preserve"> PAGEREF _Toc85204243 \h </w:instrText>
        </w:r>
        <w:r>
          <w:rPr>
            <w:noProof/>
          </w:rPr>
        </w:r>
        <w:r>
          <w:rPr>
            <w:noProof/>
          </w:rPr>
          <w:fldChar w:fldCharType="separate"/>
        </w:r>
        <w:r w:rsidR="00C80735">
          <w:rPr>
            <w:noProof/>
          </w:rPr>
          <w:t>6</w:t>
        </w:r>
        <w:r>
          <w:rPr>
            <w:noProof/>
          </w:rPr>
          <w:fldChar w:fldCharType="end"/>
        </w:r>
      </w:hyperlink>
    </w:p>
    <w:p w:rsidR="00C80735" w:rsidRDefault="008A6406">
      <w:pPr>
        <w:pStyle w:val="10"/>
        <w:tabs>
          <w:tab w:val="right" w:leader="dot" w:pos="8296"/>
        </w:tabs>
        <w:rPr>
          <w:rFonts w:asciiTheme="minorHAnsi" w:eastAsiaTheme="minorEastAsia" w:hAnsiTheme="minorHAnsi" w:cstheme="minorBidi"/>
          <w:noProof/>
          <w:szCs w:val="22"/>
        </w:rPr>
      </w:pPr>
      <w:hyperlink w:anchor="_Toc85204244" w:history="1">
        <w:r w:rsidR="00C80735" w:rsidRPr="00031B9B">
          <w:rPr>
            <w:rStyle w:val="a7"/>
            <w:rFonts w:ascii="微软雅黑" w:eastAsia="微软雅黑" w:hAnsi="微软雅黑" w:cs="微软雅黑"/>
            <w:noProof/>
          </w:rPr>
          <w:t>Integration</w:t>
        </w:r>
        <w:r w:rsidR="00C80735">
          <w:rPr>
            <w:noProof/>
          </w:rPr>
          <w:tab/>
        </w:r>
        <w:r>
          <w:rPr>
            <w:noProof/>
          </w:rPr>
          <w:fldChar w:fldCharType="begin"/>
        </w:r>
        <w:r w:rsidR="00C80735">
          <w:rPr>
            <w:noProof/>
          </w:rPr>
          <w:instrText xml:space="preserve"> PAGEREF _Toc85204244 \h </w:instrText>
        </w:r>
        <w:r>
          <w:rPr>
            <w:noProof/>
          </w:rPr>
        </w:r>
        <w:r>
          <w:rPr>
            <w:noProof/>
          </w:rPr>
          <w:fldChar w:fldCharType="separate"/>
        </w:r>
        <w:r w:rsidR="00C80735">
          <w:rPr>
            <w:noProof/>
          </w:rPr>
          <w:t>6</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45" w:history="1">
        <w:r w:rsidR="00C80735" w:rsidRPr="00031B9B">
          <w:rPr>
            <w:rStyle w:val="a7"/>
            <w:noProof/>
          </w:rPr>
          <w:t>1 .SDK framework</w:t>
        </w:r>
        <w:r w:rsidR="00C80735">
          <w:rPr>
            <w:noProof/>
          </w:rPr>
          <w:tab/>
        </w:r>
        <w:r>
          <w:rPr>
            <w:noProof/>
          </w:rPr>
          <w:fldChar w:fldCharType="begin"/>
        </w:r>
        <w:r w:rsidR="00C80735">
          <w:rPr>
            <w:noProof/>
          </w:rPr>
          <w:instrText xml:space="preserve"> PAGEREF _Toc85204245 \h </w:instrText>
        </w:r>
        <w:r>
          <w:rPr>
            <w:noProof/>
          </w:rPr>
        </w:r>
        <w:r>
          <w:rPr>
            <w:noProof/>
          </w:rPr>
          <w:fldChar w:fldCharType="separate"/>
        </w:r>
        <w:r w:rsidR="00C80735">
          <w:rPr>
            <w:noProof/>
          </w:rPr>
          <w:t>6</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46" w:history="1">
        <w:r w:rsidR="00C80735" w:rsidRPr="00031B9B">
          <w:rPr>
            <w:rStyle w:val="a7"/>
            <w:rFonts w:ascii="微软雅黑" w:eastAsia="微软雅黑" w:hAnsi="微软雅黑" w:cs="微软雅黑"/>
            <w:noProof/>
          </w:rPr>
          <w:t>2 .Integration</w:t>
        </w:r>
        <w:r w:rsidR="00C80735">
          <w:rPr>
            <w:noProof/>
          </w:rPr>
          <w:tab/>
        </w:r>
        <w:r>
          <w:rPr>
            <w:noProof/>
          </w:rPr>
          <w:fldChar w:fldCharType="begin"/>
        </w:r>
        <w:r w:rsidR="00C80735">
          <w:rPr>
            <w:noProof/>
          </w:rPr>
          <w:instrText xml:space="preserve"> PAGEREF _Toc85204246 \h </w:instrText>
        </w:r>
        <w:r>
          <w:rPr>
            <w:noProof/>
          </w:rPr>
        </w:r>
        <w:r>
          <w:rPr>
            <w:noProof/>
          </w:rPr>
          <w:fldChar w:fldCharType="separate"/>
        </w:r>
        <w:r w:rsidR="00C80735">
          <w:rPr>
            <w:noProof/>
          </w:rPr>
          <w:t>6</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47" w:history="1">
        <w:r w:rsidR="00C80735" w:rsidRPr="00031B9B">
          <w:rPr>
            <w:rStyle w:val="a7"/>
            <w:rFonts w:ascii="微软雅黑" w:eastAsia="微软雅黑" w:hAnsi="微软雅黑"/>
            <w:noProof/>
          </w:rPr>
          <w:t>Eclipse Config</w:t>
        </w:r>
        <w:r w:rsidR="00C80735">
          <w:rPr>
            <w:noProof/>
          </w:rPr>
          <w:tab/>
        </w:r>
        <w:r>
          <w:rPr>
            <w:noProof/>
          </w:rPr>
          <w:fldChar w:fldCharType="begin"/>
        </w:r>
        <w:r w:rsidR="00C80735">
          <w:rPr>
            <w:noProof/>
          </w:rPr>
          <w:instrText xml:space="preserve"> PAGEREF _Toc85204247 \h </w:instrText>
        </w:r>
        <w:r>
          <w:rPr>
            <w:noProof/>
          </w:rPr>
        </w:r>
        <w:r>
          <w:rPr>
            <w:noProof/>
          </w:rPr>
          <w:fldChar w:fldCharType="separate"/>
        </w:r>
        <w:r w:rsidR="00C80735">
          <w:rPr>
            <w:noProof/>
          </w:rPr>
          <w:t>6</w:t>
        </w:r>
        <w:r>
          <w:rPr>
            <w:noProof/>
          </w:rPr>
          <w:fldChar w:fldCharType="end"/>
        </w:r>
      </w:hyperlink>
    </w:p>
    <w:p w:rsidR="00C80735" w:rsidRDefault="008A6406">
      <w:pPr>
        <w:pStyle w:val="10"/>
        <w:tabs>
          <w:tab w:val="right" w:leader="dot" w:pos="8296"/>
        </w:tabs>
        <w:rPr>
          <w:rFonts w:asciiTheme="minorHAnsi" w:eastAsiaTheme="minorEastAsia" w:hAnsiTheme="minorHAnsi" w:cstheme="minorBidi"/>
          <w:noProof/>
          <w:szCs w:val="22"/>
        </w:rPr>
      </w:pPr>
      <w:hyperlink w:anchor="_Toc85204248" w:history="1">
        <w:r w:rsidR="00C80735" w:rsidRPr="00031B9B">
          <w:rPr>
            <w:rStyle w:val="a7"/>
            <w:rFonts w:ascii="微软雅黑" w:eastAsia="微软雅黑" w:hAnsi="微软雅黑" w:cs="微软雅黑"/>
            <w:noProof/>
          </w:rPr>
          <w:t>API</w:t>
        </w:r>
        <w:r w:rsidR="00C80735">
          <w:rPr>
            <w:noProof/>
          </w:rPr>
          <w:tab/>
        </w:r>
        <w:r>
          <w:rPr>
            <w:noProof/>
          </w:rPr>
          <w:fldChar w:fldCharType="begin"/>
        </w:r>
        <w:r w:rsidR="00C80735">
          <w:rPr>
            <w:noProof/>
          </w:rPr>
          <w:instrText xml:space="preserve"> PAGEREF _Toc85204248 \h </w:instrText>
        </w:r>
        <w:r>
          <w:rPr>
            <w:noProof/>
          </w:rPr>
        </w:r>
        <w:r>
          <w:rPr>
            <w:noProof/>
          </w:rPr>
          <w:fldChar w:fldCharType="separate"/>
        </w:r>
        <w:r w:rsidR="00C80735">
          <w:rPr>
            <w:noProof/>
          </w:rPr>
          <w:t>8</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49" w:history="1">
        <w:r w:rsidR="00C80735" w:rsidRPr="00031B9B">
          <w:rPr>
            <w:rStyle w:val="a7"/>
            <w:rFonts w:ascii="微软雅黑" w:eastAsia="微软雅黑" w:hAnsi="微软雅黑" w:cs="微软雅黑"/>
            <w:noProof/>
          </w:rPr>
          <w:t>1.API initialization</w:t>
        </w:r>
        <w:r w:rsidR="00C80735">
          <w:rPr>
            <w:noProof/>
          </w:rPr>
          <w:tab/>
        </w:r>
        <w:r>
          <w:rPr>
            <w:noProof/>
          </w:rPr>
          <w:fldChar w:fldCharType="begin"/>
        </w:r>
        <w:r w:rsidR="00C80735">
          <w:rPr>
            <w:noProof/>
          </w:rPr>
          <w:instrText xml:space="preserve"> PAGEREF _Toc85204249 \h </w:instrText>
        </w:r>
        <w:r>
          <w:rPr>
            <w:noProof/>
          </w:rPr>
        </w:r>
        <w:r>
          <w:rPr>
            <w:noProof/>
          </w:rPr>
          <w:fldChar w:fldCharType="separate"/>
        </w:r>
        <w:r w:rsidR="00C80735">
          <w:rPr>
            <w:noProof/>
          </w:rPr>
          <w:t>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50" w:history="1">
        <w:r w:rsidR="00C80735" w:rsidRPr="00031B9B">
          <w:rPr>
            <w:rStyle w:val="a7"/>
            <w:noProof/>
          </w:rPr>
          <w:t>Description</w:t>
        </w:r>
        <w:r w:rsidR="00C80735">
          <w:rPr>
            <w:noProof/>
          </w:rPr>
          <w:tab/>
        </w:r>
        <w:r>
          <w:rPr>
            <w:noProof/>
          </w:rPr>
          <w:fldChar w:fldCharType="begin"/>
        </w:r>
        <w:r w:rsidR="00C80735">
          <w:rPr>
            <w:noProof/>
          </w:rPr>
          <w:instrText xml:space="preserve"> PAGEREF _Toc85204250 \h </w:instrText>
        </w:r>
        <w:r>
          <w:rPr>
            <w:noProof/>
          </w:rPr>
        </w:r>
        <w:r>
          <w:rPr>
            <w:noProof/>
          </w:rPr>
          <w:fldChar w:fldCharType="separate"/>
        </w:r>
        <w:r w:rsidR="00C80735">
          <w:rPr>
            <w:noProof/>
          </w:rPr>
          <w:t>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51" w:history="1">
        <w:r w:rsidR="00C80735" w:rsidRPr="00031B9B">
          <w:rPr>
            <w:rStyle w:val="a7"/>
            <w:noProof/>
          </w:rPr>
          <w:t>Parameters</w:t>
        </w:r>
        <w:r w:rsidR="00C80735">
          <w:rPr>
            <w:noProof/>
          </w:rPr>
          <w:tab/>
        </w:r>
        <w:r>
          <w:rPr>
            <w:noProof/>
          </w:rPr>
          <w:fldChar w:fldCharType="begin"/>
        </w:r>
        <w:r w:rsidR="00C80735">
          <w:rPr>
            <w:noProof/>
          </w:rPr>
          <w:instrText xml:space="preserve"> PAGEREF _Toc85204251 \h </w:instrText>
        </w:r>
        <w:r>
          <w:rPr>
            <w:noProof/>
          </w:rPr>
        </w:r>
        <w:r>
          <w:rPr>
            <w:noProof/>
          </w:rPr>
          <w:fldChar w:fldCharType="separate"/>
        </w:r>
        <w:r w:rsidR="00C80735">
          <w:rPr>
            <w:noProof/>
          </w:rPr>
          <w:t>8</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52" w:history="1">
        <w:r w:rsidR="00C80735" w:rsidRPr="00031B9B">
          <w:rPr>
            <w:rStyle w:val="a7"/>
            <w:rFonts w:ascii="微软雅黑" w:eastAsia="微软雅黑" w:hAnsi="微软雅黑" w:cs="微软雅黑"/>
            <w:noProof/>
          </w:rPr>
          <w:t>2. Connnect Device</w:t>
        </w:r>
        <w:r w:rsidR="00C80735">
          <w:rPr>
            <w:noProof/>
          </w:rPr>
          <w:tab/>
        </w:r>
        <w:r>
          <w:rPr>
            <w:noProof/>
          </w:rPr>
          <w:fldChar w:fldCharType="begin"/>
        </w:r>
        <w:r w:rsidR="00C80735">
          <w:rPr>
            <w:noProof/>
          </w:rPr>
          <w:instrText xml:space="preserve"> PAGEREF _Toc85204252 \h </w:instrText>
        </w:r>
        <w:r>
          <w:rPr>
            <w:noProof/>
          </w:rPr>
        </w:r>
        <w:r>
          <w:rPr>
            <w:noProof/>
          </w:rPr>
          <w:fldChar w:fldCharType="separate"/>
        </w:r>
        <w:r w:rsidR="00C80735">
          <w:rPr>
            <w:noProof/>
          </w:rPr>
          <w:t>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53" w:history="1">
        <w:r w:rsidR="00C80735" w:rsidRPr="00031B9B">
          <w:rPr>
            <w:rStyle w:val="a7"/>
            <w:noProof/>
          </w:rPr>
          <w:t>Description</w:t>
        </w:r>
        <w:r w:rsidR="00C80735">
          <w:rPr>
            <w:noProof/>
          </w:rPr>
          <w:tab/>
        </w:r>
        <w:r>
          <w:rPr>
            <w:noProof/>
          </w:rPr>
          <w:fldChar w:fldCharType="begin"/>
        </w:r>
        <w:r w:rsidR="00C80735">
          <w:rPr>
            <w:noProof/>
          </w:rPr>
          <w:instrText xml:space="preserve"> PAGEREF _Toc85204253 \h </w:instrText>
        </w:r>
        <w:r>
          <w:rPr>
            <w:noProof/>
          </w:rPr>
        </w:r>
        <w:r>
          <w:rPr>
            <w:noProof/>
          </w:rPr>
          <w:fldChar w:fldCharType="separate"/>
        </w:r>
        <w:r w:rsidR="00C80735">
          <w:rPr>
            <w:noProof/>
          </w:rPr>
          <w:t>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54" w:history="1">
        <w:r w:rsidR="00C80735" w:rsidRPr="00031B9B">
          <w:rPr>
            <w:rStyle w:val="a7"/>
            <w:noProof/>
          </w:rPr>
          <w:t>Parameters</w:t>
        </w:r>
        <w:r w:rsidR="00C80735">
          <w:rPr>
            <w:noProof/>
          </w:rPr>
          <w:tab/>
        </w:r>
        <w:r>
          <w:rPr>
            <w:noProof/>
          </w:rPr>
          <w:fldChar w:fldCharType="begin"/>
        </w:r>
        <w:r w:rsidR="00C80735">
          <w:rPr>
            <w:noProof/>
          </w:rPr>
          <w:instrText xml:space="preserve"> PAGEREF _Toc85204254 \h </w:instrText>
        </w:r>
        <w:r>
          <w:rPr>
            <w:noProof/>
          </w:rPr>
        </w:r>
        <w:r>
          <w:rPr>
            <w:noProof/>
          </w:rPr>
          <w:fldChar w:fldCharType="separate"/>
        </w:r>
        <w:r w:rsidR="00C80735">
          <w:rPr>
            <w:noProof/>
          </w:rPr>
          <w:t>8</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55" w:history="1">
        <w:r w:rsidR="00C80735" w:rsidRPr="00031B9B">
          <w:rPr>
            <w:rStyle w:val="a7"/>
            <w:rFonts w:ascii="微软雅黑" w:eastAsia="微软雅黑" w:hAnsi="微软雅黑" w:cs="微软雅黑"/>
            <w:noProof/>
          </w:rPr>
          <w:t>3. Get Battery</w:t>
        </w:r>
        <w:r w:rsidR="00C80735">
          <w:rPr>
            <w:noProof/>
          </w:rPr>
          <w:tab/>
        </w:r>
        <w:r>
          <w:rPr>
            <w:noProof/>
          </w:rPr>
          <w:fldChar w:fldCharType="begin"/>
        </w:r>
        <w:r w:rsidR="00C80735">
          <w:rPr>
            <w:noProof/>
          </w:rPr>
          <w:instrText xml:space="preserve"> PAGEREF _Toc85204255 \h </w:instrText>
        </w:r>
        <w:r>
          <w:rPr>
            <w:noProof/>
          </w:rPr>
        </w:r>
        <w:r>
          <w:rPr>
            <w:noProof/>
          </w:rPr>
          <w:fldChar w:fldCharType="separate"/>
        </w:r>
        <w:r w:rsidR="00C80735">
          <w:rPr>
            <w:noProof/>
          </w:rPr>
          <w:t>9</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56" w:history="1">
        <w:r w:rsidR="00C80735" w:rsidRPr="00031B9B">
          <w:rPr>
            <w:rStyle w:val="a7"/>
            <w:noProof/>
          </w:rPr>
          <w:t>Description</w:t>
        </w:r>
        <w:r w:rsidR="00C80735">
          <w:rPr>
            <w:noProof/>
          </w:rPr>
          <w:tab/>
        </w:r>
        <w:r>
          <w:rPr>
            <w:noProof/>
          </w:rPr>
          <w:fldChar w:fldCharType="begin"/>
        </w:r>
        <w:r w:rsidR="00C80735">
          <w:rPr>
            <w:noProof/>
          </w:rPr>
          <w:instrText xml:space="preserve"> PAGEREF _Toc85204256 \h </w:instrText>
        </w:r>
        <w:r>
          <w:rPr>
            <w:noProof/>
          </w:rPr>
        </w:r>
        <w:r>
          <w:rPr>
            <w:noProof/>
          </w:rPr>
          <w:fldChar w:fldCharType="separate"/>
        </w:r>
        <w:r w:rsidR="00C80735">
          <w:rPr>
            <w:noProof/>
          </w:rPr>
          <w:t>9</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57" w:history="1">
        <w:r w:rsidR="00C80735" w:rsidRPr="00031B9B">
          <w:rPr>
            <w:rStyle w:val="a7"/>
            <w:noProof/>
          </w:rPr>
          <w:t>Parameters</w:t>
        </w:r>
        <w:r w:rsidR="00C80735">
          <w:rPr>
            <w:noProof/>
          </w:rPr>
          <w:tab/>
        </w:r>
        <w:r>
          <w:rPr>
            <w:noProof/>
          </w:rPr>
          <w:fldChar w:fldCharType="begin"/>
        </w:r>
        <w:r w:rsidR="00C80735">
          <w:rPr>
            <w:noProof/>
          </w:rPr>
          <w:instrText xml:space="preserve"> PAGEREF _Toc85204257 \h </w:instrText>
        </w:r>
        <w:r>
          <w:rPr>
            <w:noProof/>
          </w:rPr>
        </w:r>
        <w:r>
          <w:rPr>
            <w:noProof/>
          </w:rPr>
          <w:fldChar w:fldCharType="separate"/>
        </w:r>
        <w:r w:rsidR="00C80735">
          <w:rPr>
            <w:noProof/>
          </w:rPr>
          <w:t>9</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58" w:history="1">
        <w:r w:rsidR="00C80735" w:rsidRPr="00031B9B">
          <w:rPr>
            <w:rStyle w:val="a7"/>
            <w:rFonts w:ascii="微软雅黑" w:eastAsia="微软雅黑" w:hAnsi="微软雅黑" w:cs="微软雅黑"/>
            <w:noProof/>
          </w:rPr>
          <w:t>4. Get Device Version</w:t>
        </w:r>
        <w:r w:rsidR="00C80735">
          <w:rPr>
            <w:noProof/>
          </w:rPr>
          <w:tab/>
        </w:r>
        <w:r>
          <w:rPr>
            <w:noProof/>
          </w:rPr>
          <w:fldChar w:fldCharType="begin"/>
        </w:r>
        <w:r w:rsidR="00C80735">
          <w:rPr>
            <w:noProof/>
          </w:rPr>
          <w:instrText xml:space="preserve"> PAGEREF _Toc85204258 \h </w:instrText>
        </w:r>
        <w:r>
          <w:rPr>
            <w:noProof/>
          </w:rPr>
        </w:r>
        <w:r>
          <w:rPr>
            <w:noProof/>
          </w:rPr>
          <w:fldChar w:fldCharType="separate"/>
        </w:r>
        <w:r w:rsidR="00C80735">
          <w:rPr>
            <w:noProof/>
          </w:rPr>
          <w:t>9</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59" w:history="1">
        <w:r w:rsidR="00C80735" w:rsidRPr="00031B9B">
          <w:rPr>
            <w:rStyle w:val="a7"/>
            <w:noProof/>
          </w:rPr>
          <w:t>Description</w:t>
        </w:r>
        <w:r w:rsidR="00C80735">
          <w:rPr>
            <w:noProof/>
          </w:rPr>
          <w:tab/>
        </w:r>
        <w:r>
          <w:rPr>
            <w:noProof/>
          </w:rPr>
          <w:fldChar w:fldCharType="begin"/>
        </w:r>
        <w:r w:rsidR="00C80735">
          <w:rPr>
            <w:noProof/>
          </w:rPr>
          <w:instrText xml:space="preserve"> PAGEREF _Toc85204259 \h </w:instrText>
        </w:r>
        <w:r>
          <w:rPr>
            <w:noProof/>
          </w:rPr>
        </w:r>
        <w:r>
          <w:rPr>
            <w:noProof/>
          </w:rPr>
          <w:fldChar w:fldCharType="separate"/>
        </w:r>
        <w:r w:rsidR="00C80735">
          <w:rPr>
            <w:noProof/>
          </w:rPr>
          <w:t>9</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60" w:history="1">
        <w:r w:rsidR="00C80735" w:rsidRPr="00031B9B">
          <w:rPr>
            <w:rStyle w:val="a7"/>
            <w:noProof/>
          </w:rPr>
          <w:t>Parameters</w:t>
        </w:r>
        <w:r w:rsidR="00C80735">
          <w:rPr>
            <w:noProof/>
          </w:rPr>
          <w:tab/>
        </w:r>
        <w:r>
          <w:rPr>
            <w:noProof/>
          </w:rPr>
          <w:fldChar w:fldCharType="begin"/>
        </w:r>
        <w:r w:rsidR="00C80735">
          <w:rPr>
            <w:noProof/>
          </w:rPr>
          <w:instrText xml:space="preserve"> PAGEREF _Toc85204260 \h </w:instrText>
        </w:r>
        <w:r>
          <w:rPr>
            <w:noProof/>
          </w:rPr>
        </w:r>
        <w:r>
          <w:rPr>
            <w:noProof/>
          </w:rPr>
          <w:fldChar w:fldCharType="separate"/>
        </w:r>
        <w:r w:rsidR="00C80735">
          <w:rPr>
            <w:noProof/>
          </w:rPr>
          <w:t>9</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61" w:history="1">
        <w:r w:rsidR="00C80735" w:rsidRPr="00031B9B">
          <w:rPr>
            <w:rStyle w:val="a7"/>
            <w:noProof/>
          </w:rPr>
          <w:t>5.</w:t>
        </w:r>
        <w:r w:rsidR="00C80735" w:rsidRPr="00031B9B">
          <w:rPr>
            <w:rStyle w:val="a7"/>
            <w:rFonts w:ascii="微软雅黑" w:eastAsia="微软雅黑" w:hAnsi="微软雅黑" w:cs="微软雅黑"/>
            <w:noProof/>
          </w:rPr>
          <w:t xml:space="preserve"> Query device collection status</w:t>
        </w:r>
        <w:r w:rsidR="00C80735">
          <w:rPr>
            <w:noProof/>
          </w:rPr>
          <w:tab/>
        </w:r>
        <w:r>
          <w:rPr>
            <w:noProof/>
          </w:rPr>
          <w:fldChar w:fldCharType="begin"/>
        </w:r>
        <w:r w:rsidR="00C80735">
          <w:rPr>
            <w:noProof/>
          </w:rPr>
          <w:instrText xml:space="preserve"> PAGEREF _Toc85204261 \h </w:instrText>
        </w:r>
        <w:r>
          <w:rPr>
            <w:noProof/>
          </w:rPr>
        </w:r>
        <w:r>
          <w:rPr>
            <w:noProof/>
          </w:rPr>
          <w:fldChar w:fldCharType="separate"/>
        </w:r>
        <w:r w:rsidR="00C80735">
          <w:rPr>
            <w:noProof/>
          </w:rPr>
          <w:t>10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62" w:history="1">
        <w:r w:rsidR="00C80735" w:rsidRPr="00031B9B">
          <w:rPr>
            <w:rStyle w:val="a7"/>
            <w:noProof/>
          </w:rPr>
          <w:t>Description</w:t>
        </w:r>
        <w:r w:rsidR="00C80735">
          <w:rPr>
            <w:noProof/>
          </w:rPr>
          <w:tab/>
        </w:r>
        <w:r>
          <w:rPr>
            <w:noProof/>
          </w:rPr>
          <w:fldChar w:fldCharType="begin"/>
        </w:r>
        <w:r w:rsidR="00C80735">
          <w:rPr>
            <w:noProof/>
          </w:rPr>
          <w:instrText xml:space="preserve"> PAGEREF _Toc85204262 \h </w:instrText>
        </w:r>
        <w:r>
          <w:rPr>
            <w:noProof/>
          </w:rPr>
        </w:r>
        <w:r>
          <w:rPr>
            <w:noProof/>
          </w:rPr>
          <w:fldChar w:fldCharType="separate"/>
        </w:r>
        <w:r w:rsidR="00C80735">
          <w:rPr>
            <w:noProof/>
          </w:rPr>
          <w:t>10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63" w:history="1">
        <w:r w:rsidR="00C80735" w:rsidRPr="00031B9B">
          <w:rPr>
            <w:rStyle w:val="a7"/>
            <w:noProof/>
          </w:rPr>
          <w:t>Parameters</w:t>
        </w:r>
        <w:r w:rsidR="00C80735">
          <w:rPr>
            <w:noProof/>
          </w:rPr>
          <w:tab/>
        </w:r>
        <w:r>
          <w:rPr>
            <w:noProof/>
          </w:rPr>
          <w:fldChar w:fldCharType="begin"/>
        </w:r>
        <w:r w:rsidR="00C80735">
          <w:rPr>
            <w:noProof/>
          </w:rPr>
          <w:instrText xml:space="preserve"> PAGEREF _Toc85204263 \h </w:instrText>
        </w:r>
        <w:r>
          <w:rPr>
            <w:noProof/>
          </w:rPr>
        </w:r>
        <w:r>
          <w:rPr>
            <w:noProof/>
          </w:rPr>
          <w:fldChar w:fldCharType="separate"/>
        </w:r>
        <w:r w:rsidR="00C80735">
          <w:rPr>
            <w:noProof/>
          </w:rPr>
          <w:t>10</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64" w:history="1">
        <w:r w:rsidR="00C80735" w:rsidRPr="00031B9B">
          <w:rPr>
            <w:rStyle w:val="a7"/>
            <w:noProof/>
          </w:rPr>
          <w:t>6.</w:t>
        </w:r>
        <w:r w:rsidR="00C80735" w:rsidRPr="00031B9B">
          <w:rPr>
            <w:rStyle w:val="a7"/>
            <w:rFonts w:ascii="微软雅黑" w:eastAsia="微软雅黑" w:hAnsi="微软雅黑" w:cs="微软雅黑"/>
            <w:noProof/>
          </w:rPr>
          <w:t xml:space="preserve"> Stop Monitoring/Collecting</w:t>
        </w:r>
        <w:r w:rsidR="00C80735">
          <w:rPr>
            <w:noProof/>
          </w:rPr>
          <w:tab/>
        </w:r>
        <w:r>
          <w:rPr>
            <w:noProof/>
          </w:rPr>
          <w:fldChar w:fldCharType="begin"/>
        </w:r>
        <w:r w:rsidR="00C80735">
          <w:rPr>
            <w:noProof/>
          </w:rPr>
          <w:instrText xml:space="preserve"> PAGEREF _Toc85204264 \h </w:instrText>
        </w:r>
        <w:r>
          <w:rPr>
            <w:noProof/>
          </w:rPr>
        </w:r>
        <w:r>
          <w:rPr>
            <w:noProof/>
          </w:rPr>
          <w:fldChar w:fldCharType="separate"/>
        </w:r>
        <w:r w:rsidR="00C80735">
          <w:rPr>
            <w:noProof/>
          </w:rPr>
          <w:t>10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65" w:history="1">
        <w:r w:rsidR="00C80735" w:rsidRPr="00031B9B">
          <w:rPr>
            <w:rStyle w:val="a7"/>
            <w:noProof/>
          </w:rPr>
          <w:t>Description</w:t>
        </w:r>
        <w:r w:rsidR="00C80735">
          <w:rPr>
            <w:noProof/>
          </w:rPr>
          <w:tab/>
        </w:r>
        <w:r>
          <w:rPr>
            <w:noProof/>
          </w:rPr>
          <w:fldChar w:fldCharType="begin"/>
        </w:r>
        <w:r w:rsidR="00C80735">
          <w:rPr>
            <w:noProof/>
          </w:rPr>
          <w:instrText xml:space="preserve"> PAGEREF _Toc85204265 \h </w:instrText>
        </w:r>
        <w:r>
          <w:rPr>
            <w:noProof/>
          </w:rPr>
        </w:r>
        <w:r>
          <w:rPr>
            <w:noProof/>
          </w:rPr>
          <w:fldChar w:fldCharType="separate"/>
        </w:r>
        <w:r w:rsidR="00C80735">
          <w:rPr>
            <w:noProof/>
          </w:rPr>
          <w:t>10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66" w:history="1">
        <w:r w:rsidR="00C80735" w:rsidRPr="00031B9B">
          <w:rPr>
            <w:rStyle w:val="a7"/>
            <w:noProof/>
          </w:rPr>
          <w:t>Parameters</w:t>
        </w:r>
        <w:r w:rsidR="00C80735">
          <w:rPr>
            <w:noProof/>
          </w:rPr>
          <w:tab/>
        </w:r>
        <w:r>
          <w:rPr>
            <w:noProof/>
          </w:rPr>
          <w:fldChar w:fldCharType="begin"/>
        </w:r>
        <w:r w:rsidR="00C80735">
          <w:rPr>
            <w:noProof/>
          </w:rPr>
          <w:instrText xml:space="preserve"> PAGEREF _Toc85204266 \h </w:instrText>
        </w:r>
        <w:r>
          <w:rPr>
            <w:noProof/>
          </w:rPr>
        </w:r>
        <w:r>
          <w:rPr>
            <w:noProof/>
          </w:rPr>
          <w:fldChar w:fldCharType="separate"/>
        </w:r>
        <w:r w:rsidR="00C80735">
          <w:rPr>
            <w:noProof/>
          </w:rPr>
          <w:t>10</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67" w:history="1">
        <w:r w:rsidR="00C80735" w:rsidRPr="00031B9B">
          <w:rPr>
            <w:rStyle w:val="a7"/>
            <w:rFonts w:ascii="微软雅黑" w:eastAsia="微软雅黑" w:hAnsi="微软雅黑" w:cs="微软雅黑"/>
            <w:noProof/>
          </w:rPr>
          <w:t>7. Get Sleep Data (Real-time)</w:t>
        </w:r>
        <w:r w:rsidR="00C80735">
          <w:rPr>
            <w:noProof/>
          </w:rPr>
          <w:tab/>
        </w:r>
        <w:r>
          <w:rPr>
            <w:noProof/>
          </w:rPr>
          <w:fldChar w:fldCharType="begin"/>
        </w:r>
        <w:r w:rsidR="00C80735">
          <w:rPr>
            <w:noProof/>
          </w:rPr>
          <w:instrText xml:space="preserve"> PAGEREF _Toc85204267 \h </w:instrText>
        </w:r>
        <w:r>
          <w:rPr>
            <w:noProof/>
          </w:rPr>
        </w:r>
        <w:r>
          <w:rPr>
            <w:noProof/>
          </w:rPr>
          <w:fldChar w:fldCharType="separate"/>
        </w:r>
        <w:r w:rsidR="00C80735">
          <w:rPr>
            <w:noProof/>
          </w:rPr>
          <w:t>10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68" w:history="1">
        <w:r w:rsidR="00C80735" w:rsidRPr="00031B9B">
          <w:rPr>
            <w:rStyle w:val="a7"/>
            <w:noProof/>
          </w:rPr>
          <w:t>Description</w:t>
        </w:r>
        <w:r w:rsidR="00C80735">
          <w:rPr>
            <w:noProof/>
          </w:rPr>
          <w:tab/>
        </w:r>
        <w:r>
          <w:rPr>
            <w:noProof/>
          </w:rPr>
          <w:fldChar w:fldCharType="begin"/>
        </w:r>
        <w:r w:rsidR="00C80735">
          <w:rPr>
            <w:noProof/>
          </w:rPr>
          <w:instrText xml:space="preserve"> PAGEREF _Toc85204268 \h </w:instrText>
        </w:r>
        <w:r>
          <w:rPr>
            <w:noProof/>
          </w:rPr>
        </w:r>
        <w:r>
          <w:rPr>
            <w:noProof/>
          </w:rPr>
          <w:fldChar w:fldCharType="separate"/>
        </w:r>
        <w:r w:rsidR="00C80735">
          <w:rPr>
            <w:noProof/>
          </w:rPr>
          <w:t>10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69" w:history="1">
        <w:r w:rsidR="00C80735" w:rsidRPr="00031B9B">
          <w:rPr>
            <w:rStyle w:val="a7"/>
            <w:noProof/>
          </w:rPr>
          <w:t>Parameters</w:t>
        </w:r>
        <w:r w:rsidR="00C80735">
          <w:rPr>
            <w:noProof/>
          </w:rPr>
          <w:tab/>
        </w:r>
        <w:r>
          <w:rPr>
            <w:noProof/>
          </w:rPr>
          <w:fldChar w:fldCharType="begin"/>
        </w:r>
        <w:r w:rsidR="00C80735">
          <w:rPr>
            <w:noProof/>
          </w:rPr>
          <w:instrText xml:space="preserve"> PAGEREF _Toc85204269 \h </w:instrText>
        </w:r>
        <w:r>
          <w:rPr>
            <w:noProof/>
          </w:rPr>
        </w:r>
        <w:r>
          <w:rPr>
            <w:noProof/>
          </w:rPr>
          <w:fldChar w:fldCharType="separate"/>
        </w:r>
        <w:r w:rsidR="00C80735">
          <w:rPr>
            <w:noProof/>
          </w:rPr>
          <w:t>11</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70" w:history="1">
        <w:r w:rsidR="00C80735" w:rsidRPr="00031B9B">
          <w:rPr>
            <w:rStyle w:val="a7"/>
            <w:rFonts w:ascii="微软雅黑" w:eastAsia="微软雅黑" w:hAnsi="微软雅黑" w:cs="微软雅黑"/>
            <w:noProof/>
          </w:rPr>
          <w:t>8. Stop Getting Sleep Data</w:t>
        </w:r>
        <w:r w:rsidR="00C80735">
          <w:rPr>
            <w:noProof/>
          </w:rPr>
          <w:tab/>
        </w:r>
        <w:r>
          <w:rPr>
            <w:noProof/>
          </w:rPr>
          <w:fldChar w:fldCharType="begin"/>
        </w:r>
        <w:r w:rsidR="00C80735">
          <w:rPr>
            <w:noProof/>
          </w:rPr>
          <w:instrText xml:space="preserve"> PAGEREF _Toc85204270 \h </w:instrText>
        </w:r>
        <w:r>
          <w:rPr>
            <w:noProof/>
          </w:rPr>
        </w:r>
        <w:r>
          <w:rPr>
            <w:noProof/>
          </w:rPr>
          <w:fldChar w:fldCharType="separate"/>
        </w:r>
        <w:r w:rsidR="00C80735">
          <w:rPr>
            <w:noProof/>
          </w:rPr>
          <w:t>11</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71" w:history="1">
        <w:r w:rsidR="00C80735" w:rsidRPr="00031B9B">
          <w:rPr>
            <w:rStyle w:val="a7"/>
            <w:noProof/>
          </w:rPr>
          <w:t>Description</w:t>
        </w:r>
        <w:r w:rsidR="00C80735">
          <w:rPr>
            <w:noProof/>
          </w:rPr>
          <w:tab/>
        </w:r>
        <w:r>
          <w:rPr>
            <w:noProof/>
          </w:rPr>
          <w:fldChar w:fldCharType="begin"/>
        </w:r>
        <w:r w:rsidR="00C80735">
          <w:rPr>
            <w:noProof/>
          </w:rPr>
          <w:instrText xml:space="preserve"> PAGEREF _Toc85204271 \h </w:instrText>
        </w:r>
        <w:r>
          <w:rPr>
            <w:noProof/>
          </w:rPr>
        </w:r>
        <w:r>
          <w:rPr>
            <w:noProof/>
          </w:rPr>
          <w:fldChar w:fldCharType="separate"/>
        </w:r>
        <w:r w:rsidR="00C80735">
          <w:rPr>
            <w:noProof/>
          </w:rPr>
          <w:t>11</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72" w:history="1">
        <w:r w:rsidR="00C80735" w:rsidRPr="00031B9B">
          <w:rPr>
            <w:rStyle w:val="a7"/>
            <w:noProof/>
          </w:rPr>
          <w:t>Parameters</w:t>
        </w:r>
        <w:r w:rsidR="00C80735">
          <w:rPr>
            <w:noProof/>
          </w:rPr>
          <w:tab/>
        </w:r>
        <w:r>
          <w:rPr>
            <w:noProof/>
          </w:rPr>
          <w:fldChar w:fldCharType="begin"/>
        </w:r>
        <w:r w:rsidR="00C80735">
          <w:rPr>
            <w:noProof/>
          </w:rPr>
          <w:instrText xml:space="preserve"> PAGEREF _Toc85204272 \h </w:instrText>
        </w:r>
        <w:r>
          <w:rPr>
            <w:noProof/>
          </w:rPr>
        </w:r>
        <w:r>
          <w:rPr>
            <w:noProof/>
          </w:rPr>
          <w:fldChar w:fldCharType="separate"/>
        </w:r>
        <w:r w:rsidR="00C80735">
          <w:rPr>
            <w:noProof/>
          </w:rPr>
          <w:t>11</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73" w:history="1">
        <w:r w:rsidR="00C80735" w:rsidRPr="00031B9B">
          <w:rPr>
            <w:rStyle w:val="a7"/>
            <w:rFonts w:ascii="微软雅黑" w:eastAsia="微软雅黑" w:hAnsi="微软雅黑" w:cs="微软雅黑"/>
            <w:noProof/>
          </w:rPr>
          <w:t>9. Get The Signal Strength (Real-time)</w:t>
        </w:r>
        <w:r w:rsidR="00C80735">
          <w:rPr>
            <w:noProof/>
          </w:rPr>
          <w:tab/>
        </w:r>
        <w:r>
          <w:rPr>
            <w:noProof/>
          </w:rPr>
          <w:fldChar w:fldCharType="begin"/>
        </w:r>
        <w:r w:rsidR="00C80735">
          <w:rPr>
            <w:noProof/>
          </w:rPr>
          <w:instrText xml:space="preserve"> PAGEREF _Toc85204273 \h </w:instrText>
        </w:r>
        <w:r>
          <w:rPr>
            <w:noProof/>
          </w:rPr>
        </w:r>
        <w:r>
          <w:rPr>
            <w:noProof/>
          </w:rPr>
          <w:fldChar w:fldCharType="separate"/>
        </w:r>
        <w:r w:rsidR="00C80735">
          <w:rPr>
            <w:noProof/>
          </w:rPr>
          <w:t>11</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74" w:history="1">
        <w:r w:rsidR="00C80735" w:rsidRPr="00031B9B">
          <w:rPr>
            <w:rStyle w:val="a7"/>
            <w:noProof/>
          </w:rPr>
          <w:t>Description</w:t>
        </w:r>
        <w:r w:rsidR="00C80735">
          <w:rPr>
            <w:noProof/>
          </w:rPr>
          <w:tab/>
        </w:r>
        <w:r>
          <w:rPr>
            <w:noProof/>
          </w:rPr>
          <w:fldChar w:fldCharType="begin"/>
        </w:r>
        <w:r w:rsidR="00C80735">
          <w:rPr>
            <w:noProof/>
          </w:rPr>
          <w:instrText xml:space="preserve"> PAGEREF _Toc85204274 \h </w:instrText>
        </w:r>
        <w:r>
          <w:rPr>
            <w:noProof/>
          </w:rPr>
        </w:r>
        <w:r>
          <w:rPr>
            <w:noProof/>
          </w:rPr>
          <w:fldChar w:fldCharType="separate"/>
        </w:r>
        <w:r w:rsidR="00C80735">
          <w:rPr>
            <w:noProof/>
          </w:rPr>
          <w:t>11</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75" w:history="1">
        <w:r w:rsidR="00C80735" w:rsidRPr="00031B9B">
          <w:rPr>
            <w:rStyle w:val="a7"/>
            <w:noProof/>
          </w:rPr>
          <w:t>Parameters</w:t>
        </w:r>
        <w:r w:rsidR="00C80735">
          <w:rPr>
            <w:noProof/>
          </w:rPr>
          <w:tab/>
        </w:r>
        <w:r>
          <w:rPr>
            <w:noProof/>
          </w:rPr>
          <w:fldChar w:fldCharType="begin"/>
        </w:r>
        <w:r w:rsidR="00C80735">
          <w:rPr>
            <w:noProof/>
          </w:rPr>
          <w:instrText xml:space="preserve"> PAGEREF _Toc85204275 \h </w:instrText>
        </w:r>
        <w:r>
          <w:rPr>
            <w:noProof/>
          </w:rPr>
        </w:r>
        <w:r>
          <w:rPr>
            <w:noProof/>
          </w:rPr>
          <w:fldChar w:fldCharType="separate"/>
        </w:r>
        <w:r w:rsidR="00C80735">
          <w:rPr>
            <w:noProof/>
          </w:rPr>
          <w:t>11</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76" w:history="1">
        <w:r w:rsidR="00C80735" w:rsidRPr="00031B9B">
          <w:rPr>
            <w:rStyle w:val="a7"/>
            <w:rFonts w:ascii="微软雅黑" w:eastAsia="微软雅黑" w:hAnsi="微软雅黑" w:cs="微软雅黑"/>
            <w:noProof/>
          </w:rPr>
          <w:t>10. Stop Getting The Signal Strength</w:t>
        </w:r>
        <w:r w:rsidR="00C80735">
          <w:rPr>
            <w:noProof/>
          </w:rPr>
          <w:tab/>
        </w:r>
        <w:r>
          <w:rPr>
            <w:noProof/>
          </w:rPr>
          <w:fldChar w:fldCharType="begin"/>
        </w:r>
        <w:r w:rsidR="00C80735">
          <w:rPr>
            <w:noProof/>
          </w:rPr>
          <w:instrText xml:space="preserve"> PAGEREF _Toc85204276 \h </w:instrText>
        </w:r>
        <w:r>
          <w:rPr>
            <w:noProof/>
          </w:rPr>
        </w:r>
        <w:r>
          <w:rPr>
            <w:noProof/>
          </w:rPr>
          <w:fldChar w:fldCharType="separate"/>
        </w:r>
        <w:r w:rsidR="00C80735">
          <w:rPr>
            <w:noProof/>
          </w:rPr>
          <w:t>11</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77" w:history="1">
        <w:r w:rsidR="00C80735" w:rsidRPr="00031B9B">
          <w:rPr>
            <w:rStyle w:val="a7"/>
            <w:noProof/>
          </w:rPr>
          <w:t>Description</w:t>
        </w:r>
        <w:r w:rsidR="00C80735">
          <w:rPr>
            <w:noProof/>
          </w:rPr>
          <w:tab/>
        </w:r>
        <w:r>
          <w:rPr>
            <w:noProof/>
          </w:rPr>
          <w:fldChar w:fldCharType="begin"/>
        </w:r>
        <w:r w:rsidR="00C80735">
          <w:rPr>
            <w:noProof/>
          </w:rPr>
          <w:instrText xml:space="preserve"> PAGEREF _Toc85204277 \h </w:instrText>
        </w:r>
        <w:r>
          <w:rPr>
            <w:noProof/>
          </w:rPr>
        </w:r>
        <w:r>
          <w:rPr>
            <w:noProof/>
          </w:rPr>
          <w:fldChar w:fldCharType="separate"/>
        </w:r>
        <w:r w:rsidR="00C80735">
          <w:rPr>
            <w:noProof/>
          </w:rPr>
          <w:t>12</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78" w:history="1">
        <w:r w:rsidR="00C80735" w:rsidRPr="00031B9B">
          <w:rPr>
            <w:rStyle w:val="a7"/>
            <w:noProof/>
          </w:rPr>
          <w:t>Parameters</w:t>
        </w:r>
        <w:r w:rsidR="00C80735">
          <w:rPr>
            <w:noProof/>
          </w:rPr>
          <w:tab/>
        </w:r>
        <w:r>
          <w:rPr>
            <w:noProof/>
          </w:rPr>
          <w:fldChar w:fldCharType="begin"/>
        </w:r>
        <w:r w:rsidR="00C80735">
          <w:rPr>
            <w:noProof/>
          </w:rPr>
          <w:instrText xml:space="preserve"> PAGEREF _Toc85204278 \h </w:instrText>
        </w:r>
        <w:r>
          <w:rPr>
            <w:noProof/>
          </w:rPr>
        </w:r>
        <w:r>
          <w:rPr>
            <w:noProof/>
          </w:rPr>
          <w:fldChar w:fldCharType="separate"/>
        </w:r>
        <w:r w:rsidR="00C80735">
          <w:rPr>
            <w:noProof/>
          </w:rPr>
          <w:t>12</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79" w:history="1">
        <w:r w:rsidR="00C80735" w:rsidRPr="00031B9B">
          <w:rPr>
            <w:rStyle w:val="a7"/>
            <w:rFonts w:ascii="微软雅黑" w:eastAsia="微软雅黑" w:hAnsi="微软雅黑" w:cs="微软雅黑"/>
            <w:noProof/>
          </w:rPr>
          <w:t>11. Get Sleep Report</w:t>
        </w:r>
        <w:r w:rsidR="00C80735">
          <w:rPr>
            <w:noProof/>
          </w:rPr>
          <w:tab/>
        </w:r>
        <w:r>
          <w:rPr>
            <w:noProof/>
          </w:rPr>
          <w:fldChar w:fldCharType="begin"/>
        </w:r>
        <w:r w:rsidR="00C80735">
          <w:rPr>
            <w:noProof/>
          </w:rPr>
          <w:instrText xml:space="preserve"> PAGEREF _Toc85204279 \h </w:instrText>
        </w:r>
        <w:r>
          <w:rPr>
            <w:noProof/>
          </w:rPr>
        </w:r>
        <w:r>
          <w:rPr>
            <w:noProof/>
          </w:rPr>
          <w:fldChar w:fldCharType="separate"/>
        </w:r>
        <w:r w:rsidR="00C80735">
          <w:rPr>
            <w:noProof/>
          </w:rPr>
          <w:t>12</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80" w:history="1">
        <w:r w:rsidR="00C80735" w:rsidRPr="00031B9B">
          <w:rPr>
            <w:rStyle w:val="a7"/>
            <w:noProof/>
          </w:rPr>
          <w:t>Description</w:t>
        </w:r>
        <w:r w:rsidR="00C80735">
          <w:rPr>
            <w:noProof/>
          </w:rPr>
          <w:tab/>
        </w:r>
        <w:r>
          <w:rPr>
            <w:noProof/>
          </w:rPr>
          <w:fldChar w:fldCharType="begin"/>
        </w:r>
        <w:r w:rsidR="00C80735">
          <w:rPr>
            <w:noProof/>
          </w:rPr>
          <w:instrText xml:space="preserve"> PAGEREF _Toc85204280 \h </w:instrText>
        </w:r>
        <w:r>
          <w:rPr>
            <w:noProof/>
          </w:rPr>
        </w:r>
        <w:r>
          <w:rPr>
            <w:noProof/>
          </w:rPr>
          <w:fldChar w:fldCharType="separate"/>
        </w:r>
        <w:r w:rsidR="00C80735">
          <w:rPr>
            <w:noProof/>
          </w:rPr>
          <w:t>12</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81" w:history="1">
        <w:r w:rsidR="00C80735" w:rsidRPr="00031B9B">
          <w:rPr>
            <w:rStyle w:val="a7"/>
            <w:noProof/>
          </w:rPr>
          <w:t>Parameters</w:t>
        </w:r>
        <w:r w:rsidR="00C80735">
          <w:rPr>
            <w:noProof/>
          </w:rPr>
          <w:tab/>
        </w:r>
        <w:r>
          <w:rPr>
            <w:noProof/>
          </w:rPr>
          <w:fldChar w:fldCharType="begin"/>
        </w:r>
        <w:r w:rsidR="00C80735">
          <w:rPr>
            <w:noProof/>
          </w:rPr>
          <w:instrText xml:space="preserve"> PAGEREF _Toc85204281 \h </w:instrText>
        </w:r>
        <w:r>
          <w:rPr>
            <w:noProof/>
          </w:rPr>
        </w:r>
        <w:r>
          <w:rPr>
            <w:noProof/>
          </w:rPr>
          <w:fldChar w:fldCharType="separate"/>
        </w:r>
        <w:r w:rsidR="00C80735">
          <w:rPr>
            <w:noProof/>
          </w:rPr>
          <w:t>12</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82" w:history="1">
        <w:r w:rsidR="00C80735" w:rsidRPr="00031B9B">
          <w:rPr>
            <w:rStyle w:val="a7"/>
            <w:rFonts w:ascii="微软雅黑" w:eastAsia="微软雅黑" w:hAnsi="微软雅黑" w:cs="微软雅黑"/>
            <w:noProof/>
          </w:rPr>
          <w:t>12. Firmware Update 1</w:t>
        </w:r>
        <w:r w:rsidR="00C80735">
          <w:rPr>
            <w:noProof/>
          </w:rPr>
          <w:tab/>
        </w:r>
        <w:r>
          <w:rPr>
            <w:noProof/>
          </w:rPr>
          <w:fldChar w:fldCharType="begin"/>
        </w:r>
        <w:r w:rsidR="00C80735">
          <w:rPr>
            <w:noProof/>
          </w:rPr>
          <w:instrText xml:space="preserve"> PAGEREF _Toc85204282 \h </w:instrText>
        </w:r>
        <w:r>
          <w:rPr>
            <w:noProof/>
          </w:rPr>
        </w:r>
        <w:r>
          <w:rPr>
            <w:noProof/>
          </w:rPr>
          <w:fldChar w:fldCharType="separate"/>
        </w:r>
        <w:r w:rsidR="00C80735">
          <w:rPr>
            <w:noProof/>
          </w:rPr>
          <w:t>12</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83" w:history="1">
        <w:r w:rsidR="00C80735" w:rsidRPr="00031B9B">
          <w:rPr>
            <w:rStyle w:val="a7"/>
            <w:noProof/>
          </w:rPr>
          <w:t>Description</w:t>
        </w:r>
        <w:r w:rsidR="00C80735">
          <w:rPr>
            <w:noProof/>
          </w:rPr>
          <w:tab/>
        </w:r>
        <w:r>
          <w:rPr>
            <w:noProof/>
          </w:rPr>
          <w:fldChar w:fldCharType="begin"/>
        </w:r>
        <w:r w:rsidR="00C80735">
          <w:rPr>
            <w:noProof/>
          </w:rPr>
          <w:instrText xml:space="preserve"> PAGEREF _Toc85204283 \h </w:instrText>
        </w:r>
        <w:r>
          <w:rPr>
            <w:noProof/>
          </w:rPr>
        </w:r>
        <w:r>
          <w:rPr>
            <w:noProof/>
          </w:rPr>
          <w:fldChar w:fldCharType="separate"/>
        </w:r>
        <w:r w:rsidR="00C80735">
          <w:rPr>
            <w:noProof/>
          </w:rPr>
          <w:t>12</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84" w:history="1">
        <w:r w:rsidR="00C80735" w:rsidRPr="00031B9B">
          <w:rPr>
            <w:rStyle w:val="a7"/>
            <w:noProof/>
          </w:rPr>
          <w:t>Parameters</w:t>
        </w:r>
        <w:r w:rsidR="00C80735">
          <w:rPr>
            <w:noProof/>
          </w:rPr>
          <w:tab/>
        </w:r>
        <w:r>
          <w:rPr>
            <w:noProof/>
          </w:rPr>
          <w:fldChar w:fldCharType="begin"/>
        </w:r>
        <w:r w:rsidR="00C80735">
          <w:rPr>
            <w:noProof/>
          </w:rPr>
          <w:instrText xml:space="preserve"> PAGEREF _Toc85204284 \h </w:instrText>
        </w:r>
        <w:r>
          <w:rPr>
            <w:noProof/>
          </w:rPr>
        </w:r>
        <w:r>
          <w:rPr>
            <w:noProof/>
          </w:rPr>
          <w:fldChar w:fldCharType="separate"/>
        </w:r>
        <w:r w:rsidR="00C80735">
          <w:rPr>
            <w:noProof/>
          </w:rPr>
          <w:t>12</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85" w:history="1">
        <w:r w:rsidR="00C80735" w:rsidRPr="00031B9B">
          <w:rPr>
            <w:rStyle w:val="a7"/>
            <w:rFonts w:ascii="微软雅黑" w:eastAsia="微软雅黑" w:hAnsi="微软雅黑" w:cs="微软雅黑"/>
            <w:noProof/>
          </w:rPr>
          <w:t>13. Firmware Update 2</w:t>
        </w:r>
        <w:r w:rsidR="00C80735">
          <w:rPr>
            <w:noProof/>
          </w:rPr>
          <w:tab/>
        </w:r>
        <w:r>
          <w:rPr>
            <w:noProof/>
          </w:rPr>
          <w:fldChar w:fldCharType="begin"/>
        </w:r>
        <w:r w:rsidR="00C80735">
          <w:rPr>
            <w:noProof/>
          </w:rPr>
          <w:instrText xml:space="preserve"> PAGEREF _Toc85204285 \h </w:instrText>
        </w:r>
        <w:r>
          <w:rPr>
            <w:noProof/>
          </w:rPr>
        </w:r>
        <w:r>
          <w:rPr>
            <w:noProof/>
          </w:rPr>
          <w:fldChar w:fldCharType="separate"/>
        </w:r>
        <w:r w:rsidR="00C80735">
          <w:rPr>
            <w:noProof/>
          </w:rPr>
          <w:t>13</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86" w:history="1">
        <w:r w:rsidR="00C80735" w:rsidRPr="00031B9B">
          <w:rPr>
            <w:rStyle w:val="a7"/>
            <w:noProof/>
          </w:rPr>
          <w:t>Description</w:t>
        </w:r>
        <w:r w:rsidR="00C80735">
          <w:rPr>
            <w:noProof/>
          </w:rPr>
          <w:tab/>
        </w:r>
        <w:r>
          <w:rPr>
            <w:noProof/>
          </w:rPr>
          <w:fldChar w:fldCharType="begin"/>
        </w:r>
        <w:r w:rsidR="00C80735">
          <w:rPr>
            <w:noProof/>
          </w:rPr>
          <w:instrText xml:space="preserve"> PAGEREF _Toc85204286 \h </w:instrText>
        </w:r>
        <w:r>
          <w:rPr>
            <w:noProof/>
          </w:rPr>
        </w:r>
        <w:r>
          <w:rPr>
            <w:noProof/>
          </w:rPr>
          <w:fldChar w:fldCharType="separate"/>
        </w:r>
        <w:r w:rsidR="00C80735">
          <w:rPr>
            <w:noProof/>
          </w:rPr>
          <w:t>13</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87" w:history="1">
        <w:r w:rsidR="00C80735" w:rsidRPr="00031B9B">
          <w:rPr>
            <w:rStyle w:val="a7"/>
            <w:noProof/>
          </w:rPr>
          <w:t>Parameters</w:t>
        </w:r>
        <w:r w:rsidR="00C80735">
          <w:rPr>
            <w:noProof/>
          </w:rPr>
          <w:tab/>
        </w:r>
        <w:r>
          <w:rPr>
            <w:noProof/>
          </w:rPr>
          <w:fldChar w:fldCharType="begin"/>
        </w:r>
        <w:r w:rsidR="00C80735">
          <w:rPr>
            <w:noProof/>
          </w:rPr>
          <w:instrText xml:space="preserve"> PAGEREF _Toc85204287 \h </w:instrText>
        </w:r>
        <w:r>
          <w:rPr>
            <w:noProof/>
          </w:rPr>
        </w:r>
        <w:r>
          <w:rPr>
            <w:noProof/>
          </w:rPr>
          <w:fldChar w:fldCharType="separate"/>
        </w:r>
        <w:r w:rsidR="00C80735">
          <w:rPr>
            <w:noProof/>
          </w:rPr>
          <w:t>13</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88" w:history="1">
        <w:r w:rsidR="00C80735" w:rsidRPr="00031B9B">
          <w:rPr>
            <w:rStyle w:val="a7"/>
            <w:rFonts w:ascii="微软雅黑" w:eastAsia="微软雅黑" w:hAnsi="微软雅黑" w:cs="微软雅黑"/>
            <w:noProof/>
          </w:rPr>
          <w:t>14. Wait for device confirmation</w:t>
        </w:r>
        <w:r w:rsidR="00C80735">
          <w:rPr>
            <w:noProof/>
          </w:rPr>
          <w:tab/>
        </w:r>
        <w:r>
          <w:rPr>
            <w:noProof/>
          </w:rPr>
          <w:fldChar w:fldCharType="begin"/>
        </w:r>
        <w:r w:rsidR="00C80735">
          <w:rPr>
            <w:noProof/>
          </w:rPr>
          <w:instrText xml:space="preserve"> PAGEREF _Toc85204288 \h </w:instrText>
        </w:r>
        <w:r>
          <w:rPr>
            <w:noProof/>
          </w:rPr>
        </w:r>
        <w:r>
          <w:rPr>
            <w:noProof/>
          </w:rPr>
          <w:fldChar w:fldCharType="separate"/>
        </w:r>
        <w:r w:rsidR="00C80735">
          <w:rPr>
            <w:noProof/>
          </w:rPr>
          <w:t>13</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89" w:history="1">
        <w:r w:rsidR="00C80735" w:rsidRPr="00031B9B">
          <w:rPr>
            <w:rStyle w:val="a7"/>
            <w:noProof/>
          </w:rPr>
          <w:t>Description</w:t>
        </w:r>
        <w:r w:rsidR="00C80735">
          <w:rPr>
            <w:noProof/>
          </w:rPr>
          <w:tab/>
        </w:r>
        <w:r>
          <w:rPr>
            <w:noProof/>
          </w:rPr>
          <w:fldChar w:fldCharType="begin"/>
        </w:r>
        <w:r w:rsidR="00C80735">
          <w:rPr>
            <w:noProof/>
          </w:rPr>
          <w:instrText xml:space="preserve"> PAGEREF _Toc85204289 \h </w:instrText>
        </w:r>
        <w:r>
          <w:rPr>
            <w:noProof/>
          </w:rPr>
        </w:r>
        <w:r>
          <w:rPr>
            <w:noProof/>
          </w:rPr>
          <w:fldChar w:fldCharType="separate"/>
        </w:r>
        <w:r w:rsidR="00C80735">
          <w:rPr>
            <w:noProof/>
          </w:rPr>
          <w:t>13</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90" w:history="1">
        <w:r w:rsidR="00C80735" w:rsidRPr="00031B9B">
          <w:rPr>
            <w:rStyle w:val="a7"/>
            <w:noProof/>
          </w:rPr>
          <w:t>Parameters</w:t>
        </w:r>
        <w:r w:rsidR="00C80735">
          <w:rPr>
            <w:noProof/>
          </w:rPr>
          <w:tab/>
        </w:r>
        <w:r>
          <w:rPr>
            <w:noProof/>
          </w:rPr>
          <w:fldChar w:fldCharType="begin"/>
        </w:r>
        <w:r w:rsidR="00C80735">
          <w:rPr>
            <w:noProof/>
          </w:rPr>
          <w:instrText xml:space="preserve"> PAGEREF _Toc85204290 \h </w:instrText>
        </w:r>
        <w:r>
          <w:rPr>
            <w:noProof/>
          </w:rPr>
        </w:r>
        <w:r>
          <w:rPr>
            <w:noProof/>
          </w:rPr>
          <w:fldChar w:fldCharType="separate"/>
        </w:r>
        <w:r w:rsidR="00C80735">
          <w:rPr>
            <w:noProof/>
          </w:rPr>
          <w:t>14</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91" w:history="1">
        <w:r w:rsidR="00C80735" w:rsidRPr="00031B9B">
          <w:rPr>
            <w:rStyle w:val="a7"/>
            <w:rFonts w:ascii="微软雅黑" w:eastAsia="微软雅黑" w:hAnsi="微软雅黑" w:cs="微软雅黑"/>
            <w:noProof/>
          </w:rPr>
          <w:t>15. Monitor the status messages reported by the device</w:t>
        </w:r>
        <w:r w:rsidR="00C80735">
          <w:rPr>
            <w:noProof/>
          </w:rPr>
          <w:tab/>
        </w:r>
        <w:r>
          <w:rPr>
            <w:noProof/>
          </w:rPr>
          <w:fldChar w:fldCharType="begin"/>
        </w:r>
        <w:r w:rsidR="00C80735">
          <w:rPr>
            <w:noProof/>
          </w:rPr>
          <w:instrText xml:space="preserve"> PAGEREF _Toc85204291 \h </w:instrText>
        </w:r>
        <w:r>
          <w:rPr>
            <w:noProof/>
          </w:rPr>
        </w:r>
        <w:r>
          <w:rPr>
            <w:noProof/>
          </w:rPr>
          <w:fldChar w:fldCharType="separate"/>
        </w:r>
        <w:r w:rsidR="00C80735">
          <w:rPr>
            <w:noProof/>
          </w:rPr>
          <w:t>14</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92" w:history="1">
        <w:r w:rsidR="00C80735" w:rsidRPr="00031B9B">
          <w:rPr>
            <w:rStyle w:val="a7"/>
            <w:noProof/>
          </w:rPr>
          <w:t>Description</w:t>
        </w:r>
        <w:r w:rsidR="00C80735">
          <w:rPr>
            <w:noProof/>
          </w:rPr>
          <w:tab/>
        </w:r>
        <w:r>
          <w:rPr>
            <w:noProof/>
          </w:rPr>
          <w:fldChar w:fldCharType="begin"/>
        </w:r>
        <w:r w:rsidR="00C80735">
          <w:rPr>
            <w:noProof/>
          </w:rPr>
          <w:instrText xml:space="preserve"> PAGEREF _Toc85204292 \h </w:instrText>
        </w:r>
        <w:r>
          <w:rPr>
            <w:noProof/>
          </w:rPr>
        </w:r>
        <w:r>
          <w:rPr>
            <w:noProof/>
          </w:rPr>
          <w:fldChar w:fldCharType="separate"/>
        </w:r>
        <w:r w:rsidR="00C80735">
          <w:rPr>
            <w:noProof/>
          </w:rPr>
          <w:t>14</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93" w:history="1">
        <w:r w:rsidR="00C80735" w:rsidRPr="00031B9B">
          <w:rPr>
            <w:rStyle w:val="a7"/>
            <w:noProof/>
          </w:rPr>
          <w:t>Parameters</w:t>
        </w:r>
        <w:r w:rsidR="00C80735">
          <w:rPr>
            <w:noProof/>
          </w:rPr>
          <w:tab/>
        </w:r>
        <w:r>
          <w:rPr>
            <w:noProof/>
          </w:rPr>
          <w:fldChar w:fldCharType="begin"/>
        </w:r>
        <w:r w:rsidR="00C80735">
          <w:rPr>
            <w:noProof/>
          </w:rPr>
          <w:instrText xml:space="preserve"> PAGEREF _Toc85204293 \h </w:instrText>
        </w:r>
        <w:r>
          <w:rPr>
            <w:noProof/>
          </w:rPr>
        </w:r>
        <w:r>
          <w:rPr>
            <w:noProof/>
          </w:rPr>
          <w:fldChar w:fldCharType="separate"/>
        </w:r>
        <w:r w:rsidR="00C80735">
          <w:rPr>
            <w:noProof/>
          </w:rPr>
          <w:t>14</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94" w:history="1">
        <w:r w:rsidR="00C80735" w:rsidRPr="00031B9B">
          <w:rPr>
            <w:rStyle w:val="a7"/>
            <w:rFonts w:ascii="微软雅黑" w:eastAsia="微软雅黑" w:hAnsi="微软雅黑" w:cs="微软雅黑"/>
            <w:noProof/>
          </w:rPr>
          <w:t>16. Log off the status message listening reported by the device</w:t>
        </w:r>
        <w:r w:rsidR="00C80735">
          <w:rPr>
            <w:noProof/>
          </w:rPr>
          <w:tab/>
        </w:r>
        <w:r>
          <w:rPr>
            <w:noProof/>
          </w:rPr>
          <w:fldChar w:fldCharType="begin"/>
        </w:r>
        <w:r w:rsidR="00C80735">
          <w:rPr>
            <w:noProof/>
          </w:rPr>
          <w:instrText xml:space="preserve"> PAGEREF _Toc85204294 \h </w:instrText>
        </w:r>
        <w:r>
          <w:rPr>
            <w:noProof/>
          </w:rPr>
        </w:r>
        <w:r>
          <w:rPr>
            <w:noProof/>
          </w:rPr>
          <w:fldChar w:fldCharType="separate"/>
        </w:r>
        <w:r w:rsidR="00C80735">
          <w:rPr>
            <w:noProof/>
          </w:rPr>
          <w:t>14</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95" w:history="1">
        <w:r w:rsidR="00C80735" w:rsidRPr="00031B9B">
          <w:rPr>
            <w:rStyle w:val="a7"/>
            <w:noProof/>
          </w:rPr>
          <w:t>Description</w:t>
        </w:r>
        <w:r w:rsidR="00C80735">
          <w:rPr>
            <w:noProof/>
          </w:rPr>
          <w:tab/>
        </w:r>
        <w:r>
          <w:rPr>
            <w:noProof/>
          </w:rPr>
          <w:fldChar w:fldCharType="begin"/>
        </w:r>
        <w:r w:rsidR="00C80735">
          <w:rPr>
            <w:noProof/>
          </w:rPr>
          <w:instrText xml:space="preserve"> PAGEREF _Toc85204295 \h </w:instrText>
        </w:r>
        <w:r>
          <w:rPr>
            <w:noProof/>
          </w:rPr>
        </w:r>
        <w:r>
          <w:rPr>
            <w:noProof/>
          </w:rPr>
          <w:fldChar w:fldCharType="separate"/>
        </w:r>
        <w:r w:rsidR="00C80735">
          <w:rPr>
            <w:noProof/>
          </w:rPr>
          <w:t>14</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96" w:history="1">
        <w:r w:rsidR="00C80735" w:rsidRPr="00031B9B">
          <w:rPr>
            <w:rStyle w:val="a7"/>
            <w:noProof/>
          </w:rPr>
          <w:t>Parameters</w:t>
        </w:r>
        <w:r w:rsidR="00C80735">
          <w:rPr>
            <w:noProof/>
          </w:rPr>
          <w:tab/>
        </w:r>
        <w:r>
          <w:rPr>
            <w:noProof/>
          </w:rPr>
          <w:fldChar w:fldCharType="begin"/>
        </w:r>
        <w:r w:rsidR="00C80735">
          <w:rPr>
            <w:noProof/>
          </w:rPr>
          <w:instrText xml:space="preserve"> PAGEREF _Toc85204296 \h </w:instrText>
        </w:r>
        <w:r>
          <w:rPr>
            <w:noProof/>
          </w:rPr>
        </w:r>
        <w:r>
          <w:rPr>
            <w:noProof/>
          </w:rPr>
          <w:fldChar w:fldCharType="separate"/>
        </w:r>
        <w:r w:rsidR="00C80735">
          <w:rPr>
            <w:noProof/>
          </w:rPr>
          <w:t>14</w:t>
        </w:r>
        <w:r>
          <w:rPr>
            <w:noProof/>
          </w:rPr>
          <w:fldChar w:fldCharType="end"/>
        </w:r>
      </w:hyperlink>
    </w:p>
    <w:p w:rsidR="00C80735" w:rsidRDefault="008A6406">
      <w:pPr>
        <w:pStyle w:val="10"/>
        <w:tabs>
          <w:tab w:val="right" w:leader="dot" w:pos="8296"/>
        </w:tabs>
        <w:rPr>
          <w:rFonts w:asciiTheme="minorHAnsi" w:eastAsiaTheme="minorEastAsia" w:hAnsiTheme="minorHAnsi" w:cstheme="minorBidi"/>
          <w:noProof/>
          <w:szCs w:val="22"/>
        </w:rPr>
      </w:pPr>
      <w:hyperlink w:anchor="_Toc85204297" w:history="1">
        <w:r w:rsidR="00C80735" w:rsidRPr="00031B9B">
          <w:rPr>
            <w:rStyle w:val="a7"/>
            <w:rFonts w:ascii="微软雅黑" w:eastAsia="微软雅黑" w:hAnsi="微软雅黑" w:cs="微软雅黑"/>
            <w:noProof/>
          </w:rPr>
          <w:t>Object Description</w:t>
        </w:r>
        <w:r w:rsidR="00C80735">
          <w:rPr>
            <w:noProof/>
          </w:rPr>
          <w:tab/>
        </w:r>
        <w:r>
          <w:rPr>
            <w:noProof/>
          </w:rPr>
          <w:fldChar w:fldCharType="begin"/>
        </w:r>
        <w:r w:rsidR="00C80735">
          <w:rPr>
            <w:noProof/>
          </w:rPr>
          <w:instrText xml:space="preserve"> PAGEREF _Toc85204297 \h </w:instrText>
        </w:r>
        <w:r>
          <w:rPr>
            <w:noProof/>
          </w:rPr>
        </w:r>
        <w:r>
          <w:rPr>
            <w:noProof/>
          </w:rPr>
          <w:fldChar w:fldCharType="separate"/>
        </w:r>
        <w:r w:rsidR="00C80735">
          <w:rPr>
            <w:noProof/>
          </w:rPr>
          <w:t>15</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298" w:history="1">
        <w:r w:rsidR="00C80735" w:rsidRPr="00031B9B">
          <w:rPr>
            <w:rStyle w:val="a7"/>
            <w:noProof/>
          </w:rPr>
          <w:t>StatusCode</w:t>
        </w:r>
        <w:r w:rsidR="00C80735">
          <w:rPr>
            <w:noProof/>
          </w:rPr>
          <w:tab/>
        </w:r>
        <w:r>
          <w:rPr>
            <w:noProof/>
          </w:rPr>
          <w:fldChar w:fldCharType="begin"/>
        </w:r>
        <w:r w:rsidR="00C80735">
          <w:rPr>
            <w:noProof/>
          </w:rPr>
          <w:instrText xml:space="preserve"> PAGEREF _Toc85204298 \h </w:instrText>
        </w:r>
        <w:r>
          <w:rPr>
            <w:noProof/>
          </w:rPr>
        </w:r>
        <w:r>
          <w:rPr>
            <w:noProof/>
          </w:rPr>
          <w:fldChar w:fldCharType="separate"/>
        </w:r>
        <w:r w:rsidR="00C80735">
          <w:rPr>
            <w:noProof/>
          </w:rPr>
          <w:t>15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299" w:history="1">
        <w:r w:rsidR="00C80735" w:rsidRPr="00031B9B">
          <w:rPr>
            <w:rStyle w:val="a7"/>
            <w:noProof/>
          </w:rPr>
          <w:t>Description</w:t>
        </w:r>
        <w:r w:rsidR="00C80735">
          <w:rPr>
            <w:noProof/>
          </w:rPr>
          <w:tab/>
        </w:r>
        <w:r>
          <w:rPr>
            <w:noProof/>
          </w:rPr>
          <w:fldChar w:fldCharType="begin"/>
        </w:r>
        <w:r w:rsidR="00C80735">
          <w:rPr>
            <w:noProof/>
          </w:rPr>
          <w:instrText xml:space="preserve"> PAGEREF _Toc85204299 \h </w:instrText>
        </w:r>
        <w:r>
          <w:rPr>
            <w:noProof/>
          </w:rPr>
        </w:r>
        <w:r>
          <w:rPr>
            <w:noProof/>
          </w:rPr>
          <w:fldChar w:fldCharType="separate"/>
        </w:r>
        <w:r w:rsidR="00C80735">
          <w:rPr>
            <w:noProof/>
          </w:rPr>
          <w:t>15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00" w:history="1">
        <w:r w:rsidR="00C80735" w:rsidRPr="00031B9B">
          <w:rPr>
            <w:rStyle w:val="a7"/>
            <w:noProof/>
          </w:rPr>
          <w:t>Fields</w:t>
        </w:r>
        <w:r w:rsidR="00C80735">
          <w:rPr>
            <w:noProof/>
          </w:rPr>
          <w:tab/>
        </w:r>
        <w:r>
          <w:rPr>
            <w:noProof/>
          </w:rPr>
          <w:fldChar w:fldCharType="begin"/>
        </w:r>
        <w:r w:rsidR="00C80735">
          <w:rPr>
            <w:noProof/>
          </w:rPr>
          <w:instrText xml:space="preserve"> PAGEREF _Toc85204300 \h </w:instrText>
        </w:r>
        <w:r>
          <w:rPr>
            <w:noProof/>
          </w:rPr>
        </w:r>
        <w:r>
          <w:rPr>
            <w:noProof/>
          </w:rPr>
          <w:fldChar w:fldCharType="separate"/>
        </w:r>
        <w:r w:rsidR="00C80735">
          <w:rPr>
            <w:noProof/>
          </w:rPr>
          <w:t>15</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01" w:history="1">
        <w:r w:rsidR="00C80735" w:rsidRPr="00031B9B">
          <w:rPr>
            <w:rStyle w:val="a7"/>
            <w:noProof/>
          </w:rPr>
          <w:t>IResultCallback&lt;T&gt;</w:t>
        </w:r>
        <w:r w:rsidR="00C80735">
          <w:rPr>
            <w:noProof/>
          </w:rPr>
          <w:tab/>
        </w:r>
        <w:r>
          <w:rPr>
            <w:noProof/>
          </w:rPr>
          <w:fldChar w:fldCharType="begin"/>
        </w:r>
        <w:r w:rsidR="00C80735">
          <w:rPr>
            <w:noProof/>
          </w:rPr>
          <w:instrText xml:space="preserve"> PAGEREF _Toc85204301 \h </w:instrText>
        </w:r>
        <w:r>
          <w:rPr>
            <w:noProof/>
          </w:rPr>
        </w:r>
        <w:r>
          <w:rPr>
            <w:noProof/>
          </w:rPr>
          <w:fldChar w:fldCharType="separate"/>
        </w:r>
        <w:r w:rsidR="00C80735">
          <w:rPr>
            <w:noProof/>
          </w:rPr>
          <w:t>15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02" w:history="1">
        <w:r w:rsidR="00C80735" w:rsidRPr="00031B9B">
          <w:rPr>
            <w:rStyle w:val="a7"/>
            <w:noProof/>
          </w:rPr>
          <w:t>Description</w:t>
        </w:r>
        <w:r w:rsidR="00C80735">
          <w:rPr>
            <w:noProof/>
          </w:rPr>
          <w:tab/>
        </w:r>
        <w:r>
          <w:rPr>
            <w:noProof/>
          </w:rPr>
          <w:fldChar w:fldCharType="begin"/>
        </w:r>
        <w:r w:rsidR="00C80735">
          <w:rPr>
            <w:noProof/>
          </w:rPr>
          <w:instrText xml:space="preserve"> PAGEREF _Toc85204302 \h </w:instrText>
        </w:r>
        <w:r>
          <w:rPr>
            <w:noProof/>
          </w:rPr>
        </w:r>
        <w:r>
          <w:rPr>
            <w:noProof/>
          </w:rPr>
          <w:fldChar w:fldCharType="separate"/>
        </w:r>
        <w:r w:rsidR="00C80735">
          <w:rPr>
            <w:noProof/>
          </w:rPr>
          <w:t>15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03" w:history="1">
        <w:r w:rsidR="00C80735" w:rsidRPr="00031B9B">
          <w:rPr>
            <w:rStyle w:val="a7"/>
            <w:noProof/>
          </w:rPr>
          <w:t>Function</w:t>
        </w:r>
        <w:r w:rsidR="00C80735">
          <w:rPr>
            <w:noProof/>
          </w:rPr>
          <w:tab/>
        </w:r>
        <w:r>
          <w:rPr>
            <w:noProof/>
          </w:rPr>
          <w:fldChar w:fldCharType="begin"/>
        </w:r>
        <w:r w:rsidR="00C80735">
          <w:rPr>
            <w:noProof/>
          </w:rPr>
          <w:instrText xml:space="preserve"> PAGEREF _Toc85204303 \h </w:instrText>
        </w:r>
        <w:r>
          <w:rPr>
            <w:noProof/>
          </w:rPr>
        </w:r>
        <w:r>
          <w:rPr>
            <w:noProof/>
          </w:rPr>
          <w:fldChar w:fldCharType="separate"/>
        </w:r>
        <w:r w:rsidR="00C80735">
          <w:rPr>
            <w:noProof/>
          </w:rPr>
          <w:t>15</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04" w:history="1">
        <w:r w:rsidR="00C80735" w:rsidRPr="00031B9B">
          <w:rPr>
            <w:rStyle w:val="a7"/>
            <w:noProof/>
          </w:rPr>
          <w:t>CallbackData&lt;T&gt;</w:t>
        </w:r>
        <w:r w:rsidR="00C80735">
          <w:rPr>
            <w:noProof/>
          </w:rPr>
          <w:tab/>
        </w:r>
        <w:r>
          <w:rPr>
            <w:noProof/>
          </w:rPr>
          <w:fldChar w:fldCharType="begin"/>
        </w:r>
        <w:r w:rsidR="00C80735">
          <w:rPr>
            <w:noProof/>
          </w:rPr>
          <w:instrText xml:space="preserve"> PAGEREF _Toc85204304 \h </w:instrText>
        </w:r>
        <w:r>
          <w:rPr>
            <w:noProof/>
          </w:rPr>
        </w:r>
        <w:r>
          <w:rPr>
            <w:noProof/>
          </w:rPr>
          <w:fldChar w:fldCharType="separate"/>
        </w:r>
        <w:r w:rsidR="00C80735">
          <w:rPr>
            <w:noProof/>
          </w:rPr>
          <w:t>16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05" w:history="1">
        <w:r w:rsidR="00C80735" w:rsidRPr="00031B9B">
          <w:rPr>
            <w:rStyle w:val="a7"/>
            <w:noProof/>
          </w:rPr>
          <w:t>Description</w:t>
        </w:r>
        <w:r w:rsidR="00C80735">
          <w:rPr>
            <w:noProof/>
          </w:rPr>
          <w:tab/>
        </w:r>
        <w:r>
          <w:rPr>
            <w:noProof/>
          </w:rPr>
          <w:fldChar w:fldCharType="begin"/>
        </w:r>
        <w:r w:rsidR="00C80735">
          <w:rPr>
            <w:noProof/>
          </w:rPr>
          <w:instrText xml:space="preserve"> PAGEREF _Toc85204305 \h </w:instrText>
        </w:r>
        <w:r>
          <w:rPr>
            <w:noProof/>
          </w:rPr>
        </w:r>
        <w:r>
          <w:rPr>
            <w:noProof/>
          </w:rPr>
          <w:fldChar w:fldCharType="separate"/>
        </w:r>
        <w:r w:rsidR="00C80735">
          <w:rPr>
            <w:noProof/>
          </w:rPr>
          <w:t>16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06" w:history="1">
        <w:r w:rsidR="00C80735" w:rsidRPr="00031B9B">
          <w:rPr>
            <w:rStyle w:val="a7"/>
            <w:noProof/>
          </w:rPr>
          <w:t>Fields</w:t>
        </w:r>
        <w:r w:rsidR="00C80735">
          <w:rPr>
            <w:noProof/>
          </w:rPr>
          <w:tab/>
        </w:r>
        <w:r>
          <w:rPr>
            <w:noProof/>
          </w:rPr>
          <w:fldChar w:fldCharType="begin"/>
        </w:r>
        <w:r w:rsidR="00C80735">
          <w:rPr>
            <w:noProof/>
          </w:rPr>
          <w:instrText xml:space="preserve"> PAGEREF _Toc85204306 \h </w:instrText>
        </w:r>
        <w:r>
          <w:rPr>
            <w:noProof/>
          </w:rPr>
        </w:r>
        <w:r>
          <w:rPr>
            <w:noProof/>
          </w:rPr>
          <w:fldChar w:fldCharType="separate"/>
        </w:r>
        <w:r w:rsidR="00C80735">
          <w:rPr>
            <w:noProof/>
          </w:rPr>
          <w:t>16</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07" w:history="1">
        <w:r w:rsidR="00C80735" w:rsidRPr="00031B9B">
          <w:rPr>
            <w:rStyle w:val="a7"/>
            <w:noProof/>
          </w:rPr>
          <w:t>LoginBean</w:t>
        </w:r>
        <w:r w:rsidR="00C80735">
          <w:rPr>
            <w:noProof/>
          </w:rPr>
          <w:tab/>
        </w:r>
        <w:r>
          <w:rPr>
            <w:noProof/>
          </w:rPr>
          <w:fldChar w:fldCharType="begin"/>
        </w:r>
        <w:r w:rsidR="00C80735">
          <w:rPr>
            <w:noProof/>
          </w:rPr>
          <w:instrText xml:space="preserve"> PAGEREF _Toc85204307 \h </w:instrText>
        </w:r>
        <w:r>
          <w:rPr>
            <w:noProof/>
          </w:rPr>
        </w:r>
        <w:r>
          <w:rPr>
            <w:noProof/>
          </w:rPr>
          <w:fldChar w:fldCharType="separate"/>
        </w:r>
        <w:r w:rsidR="00C80735">
          <w:rPr>
            <w:noProof/>
          </w:rPr>
          <w:t>16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08" w:history="1">
        <w:r w:rsidR="00C80735" w:rsidRPr="00031B9B">
          <w:rPr>
            <w:rStyle w:val="a7"/>
            <w:noProof/>
          </w:rPr>
          <w:t>Description</w:t>
        </w:r>
        <w:r w:rsidR="00C80735">
          <w:rPr>
            <w:noProof/>
          </w:rPr>
          <w:tab/>
        </w:r>
        <w:r>
          <w:rPr>
            <w:noProof/>
          </w:rPr>
          <w:fldChar w:fldCharType="begin"/>
        </w:r>
        <w:r w:rsidR="00C80735">
          <w:rPr>
            <w:noProof/>
          </w:rPr>
          <w:instrText xml:space="preserve"> PAGEREF _Toc85204308 \h </w:instrText>
        </w:r>
        <w:r>
          <w:rPr>
            <w:noProof/>
          </w:rPr>
        </w:r>
        <w:r>
          <w:rPr>
            <w:noProof/>
          </w:rPr>
          <w:fldChar w:fldCharType="separate"/>
        </w:r>
        <w:r w:rsidR="00C80735">
          <w:rPr>
            <w:noProof/>
          </w:rPr>
          <w:t>16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09" w:history="1">
        <w:r w:rsidR="00C80735" w:rsidRPr="00031B9B">
          <w:rPr>
            <w:rStyle w:val="a7"/>
            <w:noProof/>
          </w:rPr>
          <w:t>Fields</w:t>
        </w:r>
        <w:r w:rsidR="00C80735">
          <w:rPr>
            <w:noProof/>
          </w:rPr>
          <w:tab/>
        </w:r>
        <w:r>
          <w:rPr>
            <w:noProof/>
          </w:rPr>
          <w:fldChar w:fldCharType="begin"/>
        </w:r>
        <w:r w:rsidR="00C80735">
          <w:rPr>
            <w:noProof/>
          </w:rPr>
          <w:instrText xml:space="preserve"> PAGEREF _Toc85204309 \h </w:instrText>
        </w:r>
        <w:r>
          <w:rPr>
            <w:noProof/>
          </w:rPr>
        </w:r>
        <w:r>
          <w:rPr>
            <w:noProof/>
          </w:rPr>
          <w:fldChar w:fldCharType="separate"/>
        </w:r>
        <w:r w:rsidR="00C80735">
          <w:rPr>
            <w:noProof/>
          </w:rPr>
          <w:t>16</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10" w:history="1">
        <w:r w:rsidR="00C80735" w:rsidRPr="00031B9B">
          <w:rPr>
            <w:rStyle w:val="a7"/>
            <w:noProof/>
          </w:rPr>
          <w:t>BatteryBean</w:t>
        </w:r>
        <w:r w:rsidR="00C80735">
          <w:rPr>
            <w:noProof/>
          </w:rPr>
          <w:tab/>
        </w:r>
        <w:r>
          <w:rPr>
            <w:noProof/>
          </w:rPr>
          <w:fldChar w:fldCharType="begin"/>
        </w:r>
        <w:r w:rsidR="00C80735">
          <w:rPr>
            <w:noProof/>
          </w:rPr>
          <w:instrText xml:space="preserve"> PAGEREF _Toc85204310 \h </w:instrText>
        </w:r>
        <w:r>
          <w:rPr>
            <w:noProof/>
          </w:rPr>
        </w:r>
        <w:r>
          <w:rPr>
            <w:noProof/>
          </w:rPr>
          <w:fldChar w:fldCharType="separate"/>
        </w:r>
        <w:r w:rsidR="00C80735">
          <w:rPr>
            <w:noProof/>
          </w:rPr>
          <w:t>16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11" w:history="1">
        <w:r w:rsidR="00C80735" w:rsidRPr="00031B9B">
          <w:rPr>
            <w:rStyle w:val="a7"/>
            <w:noProof/>
          </w:rPr>
          <w:t>Description</w:t>
        </w:r>
        <w:r w:rsidR="00C80735">
          <w:rPr>
            <w:noProof/>
          </w:rPr>
          <w:tab/>
        </w:r>
        <w:r>
          <w:rPr>
            <w:noProof/>
          </w:rPr>
          <w:fldChar w:fldCharType="begin"/>
        </w:r>
        <w:r w:rsidR="00C80735">
          <w:rPr>
            <w:noProof/>
          </w:rPr>
          <w:instrText xml:space="preserve"> PAGEREF _Toc85204311 \h </w:instrText>
        </w:r>
        <w:r>
          <w:rPr>
            <w:noProof/>
          </w:rPr>
        </w:r>
        <w:r>
          <w:rPr>
            <w:noProof/>
          </w:rPr>
          <w:fldChar w:fldCharType="separate"/>
        </w:r>
        <w:r w:rsidR="00C80735">
          <w:rPr>
            <w:noProof/>
          </w:rPr>
          <w:t>16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12" w:history="1">
        <w:r w:rsidR="00C80735" w:rsidRPr="00031B9B">
          <w:rPr>
            <w:rStyle w:val="a7"/>
            <w:noProof/>
          </w:rPr>
          <w:t>Fields</w:t>
        </w:r>
        <w:r w:rsidR="00C80735">
          <w:rPr>
            <w:noProof/>
          </w:rPr>
          <w:tab/>
        </w:r>
        <w:r>
          <w:rPr>
            <w:noProof/>
          </w:rPr>
          <w:fldChar w:fldCharType="begin"/>
        </w:r>
        <w:r w:rsidR="00C80735">
          <w:rPr>
            <w:noProof/>
          </w:rPr>
          <w:instrText xml:space="preserve"> PAGEREF _Toc85204312 \h </w:instrText>
        </w:r>
        <w:r>
          <w:rPr>
            <w:noProof/>
          </w:rPr>
        </w:r>
        <w:r>
          <w:rPr>
            <w:noProof/>
          </w:rPr>
          <w:fldChar w:fldCharType="separate"/>
        </w:r>
        <w:r w:rsidR="00C80735">
          <w:rPr>
            <w:noProof/>
          </w:rPr>
          <w:t>16</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13" w:history="1">
        <w:r w:rsidR="00C80735" w:rsidRPr="00031B9B">
          <w:rPr>
            <w:rStyle w:val="a7"/>
            <w:noProof/>
          </w:rPr>
          <w:t>CollectStatus</w:t>
        </w:r>
        <w:r w:rsidR="00C80735">
          <w:rPr>
            <w:noProof/>
          </w:rPr>
          <w:tab/>
        </w:r>
        <w:r>
          <w:rPr>
            <w:noProof/>
          </w:rPr>
          <w:fldChar w:fldCharType="begin"/>
        </w:r>
        <w:r w:rsidR="00C80735">
          <w:rPr>
            <w:noProof/>
          </w:rPr>
          <w:instrText xml:space="preserve"> PAGEREF _Toc85204313 \h </w:instrText>
        </w:r>
        <w:r>
          <w:rPr>
            <w:noProof/>
          </w:rPr>
        </w:r>
        <w:r>
          <w:rPr>
            <w:noProof/>
          </w:rPr>
          <w:fldChar w:fldCharType="separate"/>
        </w:r>
        <w:r w:rsidR="00C80735">
          <w:rPr>
            <w:noProof/>
          </w:rPr>
          <w:t>17</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14" w:history="1">
        <w:r w:rsidR="00C80735" w:rsidRPr="00031B9B">
          <w:rPr>
            <w:rStyle w:val="a7"/>
            <w:noProof/>
          </w:rPr>
          <w:t>Description</w:t>
        </w:r>
        <w:r w:rsidR="00C80735">
          <w:rPr>
            <w:noProof/>
          </w:rPr>
          <w:tab/>
        </w:r>
        <w:r>
          <w:rPr>
            <w:noProof/>
          </w:rPr>
          <w:fldChar w:fldCharType="begin"/>
        </w:r>
        <w:r w:rsidR="00C80735">
          <w:rPr>
            <w:noProof/>
          </w:rPr>
          <w:instrText xml:space="preserve"> PAGEREF _Toc85204314 \h </w:instrText>
        </w:r>
        <w:r>
          <w:rPr>
            <w:noProof/>
          </w:rPr>
        </w:r>
        <w:r>
          <w:rPr>
            <w:noProof/>
          </w:rPr>
          <w:fldChar w:fldCharType="separate"/>
        </w:r>
        <w:r w:rsidR="00C80735">
          <w:rPr>
            <w:noProof/>
          </w:rPr>
          <w:t>17</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15" w:history="1">
        <w:r w:rsidR="00C80735" w:rsidRPr="00031B9B">
          <w:rPr>
            <w:rStyle w:val="a7"/>
            <w:noProof/>
          </w:rPr>
          <w:t>Fields</w:t>
        </w:r>
        <w:r w:rsidR="00C80735">
          <w:rPr>
            <w:noProof/>
          </w:rPr>
          <w:tab/>
        </w:r>
        <w:r>
          <w:rPr>
            <w:noProof/>
          </w:rPr>
          <w:fldChar w:fldCharType="begin"/>
        </w:r>
        <w:r w:rsidR="00C80735">
          <w:rPr>
            <w:noProof/>
          </w:rPr>
          <w:instrText xml:space="preserve"> PAGEREF _Toc85204315 \h </w:instrText>
        </w:r>
        <w:r>
          <w:rPr>
            <w:noProof/>
          </w:rPr>
        </w:r>
        <w:r>
          <w:rPr>
            <w:noProof/>
          </w:rPr>
          <w:fldChar w:fldCharType="separate"/>
        </w:r>
        <w:r w:rsidR="00C80735">
          <w:rPr>
            <w:noProof/>
          </w:rPr>
          <w:t>17</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16" w:history="1">
        <w:r w:rsidR="00C80735" w:rsidRPr="00031B9B">
          <w:rPr>
            <w:rStyle w:val="a7"/>
            <w:noProof/>
          </w:rPr>
          <w:t>RealTimeData</w:t>
        </w:r>
        <w:r w:rsidR="00C80735">
          <w:rPr>
            <w:noProof/>
          </w:rPr>
          <w:tab/>
        </w:r>
        <w:r>
          <w:rPr>
            <w:noProof/>
          </w:rPr>
          <w:fldChar w:fldCharType="begin"/>
        </w:r>
        <w:r w:rsidR="00C80735">
          <w:rPr>
            <w:noProof/>
          </w:rPr>
          <w:instrText xml:space="preserve"> PAGEREF _Toc85204316 \h </w:instrText>
        </w:r>
        <w:r>
          <w:rPr>
            <w:noProof/>
          </w:rPr>
        </w:r>
        <w:r>
          <w:rPr>
            <w:noProof/>
          </w:rPr>
          <w:fldChar w:fldCharType="separate"/>
        </w:r>
        <w:r w:rsidR="00C80735">
          <w:rPr>
            <w:noProof/>
          </w:rPr>
          <w:t>17</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17" w:history="1">
        <w:r w:rsidR="00C80735" w:rsidRPr="00031B9B">
          <w:rPr>
            <w:rStyle w:val="a7"/>
            <w:noProof/>
          </w:rPr>
          <w:t>Description</w:t>
        </w:r>
        <w:r w:rsidR="00C80735">
          <w:rPr>
            <w:noProof/>
          </w:rPr>
          <w:tab/>
        </w:r>
        <w:r>
          <w:rPr>
            <w:noProof/>
          </w:rPr>
          <w:fldChar w:fldCharType="begin"/>
        </w:r>
        <w:r w:rsidR="00C80735">
          <w:rPr>
            <w:noProof/>
          </w:rPr>
          <w:instrText xml:space="preserve"> PAGEREF _Toc85204317 \h </w:instrText>
        </w:r>
        <w:r>
          <w:rPr>
            <w:noProof/>
          </w:rPr>
        </w:r>
        <w:r>
          <w:rPr>
            <w:noProof/>
          </w:rPr>
          <w:fldChar w:fldCharType="separate"/>
        </w:r>
        <w:r w:rsidR="00C80735">
          <w:rPr>
            <w:noProof/>
          </w:rPr>
          <w:t>17</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18" w:history="1">
        <w:r w:rsidR="00C80735" w:rsidRPr="00031B9B">
          <w:rPr>
            <w:rStyle w:val="a7"/>
            <w:noProof/>
          </w:rPr>
          <w:t>Fields</w:t>
        </w:r>
        <w:r w:rsidR="00C80735">
          <w:rPr>
            <w:noProof/>
          </w:rPr>
          <w:tab/>
        </w:r>
        <w:r>
          <w:rPr>
            <w:noProof/>
          </w:rPr>
          <w:fldChar w:fldCharType="begin"/>
        </w:r>
        <w:r w:rsidR="00C80735">
          <w:rPr>
            <w:noProof/>
          </w:rPr>
          <w:instrText xml:space="preserve"> PAGEREF _Toc85204318 \h </w:instrText>
        </w:r>
        <w:r>
          <w:rPr>
            <w:noProof/>
          </w:rPr>
        </w:r>
        <w:r>
          <w:rPr>
            <w:noProof/>
          </w:rPr>
          <w:fldChar w:fldCharType="separate"/>
        </w:r>
        <w:r w:rsidR="00C80735">
          <w:rPr>
            <w:noProof/>
          </w:rPr>
          <w:t>17</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19" w:history="1">
        <w:r w:rsidR="00C80735" w:rsidRPr="00031B9B">
          <w:rPr>
            <w:rStyle w:val="a7"/>
            <w:noProof/>
          </w:rPr>
          <w:t>OriginalData</w:t>
        </w:r>
        <w:r w:rsidR="00C80735">
          <w:rPr>
            <w:noProof/>
          </w:rPr>
          <w:tab/>
        </w:r>
        <w:r>
          <w:rPr>
            <w:noProof/>
          </w:rPr>
          <w:fldChar w:fldCharType="begin"/>
        </w:r>
        <w:r w:rsidR="00C80735">
          <w:rPr>
            <w:noProof/>
          </w:rPr>
          <w:instrText xml:space="preserve"> PAGEREF _Toc85204319 \h </w:instrText>
        </w:r>
        <w:r>
          <w:rPr>
            <w:noProof/>
          </w:rPr>
        </w:r>
        <w:r>
          <w:rPr>
            <w:noProof/>
          </w:rPr>
          <w:fldChar w:fldCharType="separate"/>
        </w:r>
        <w:r w:rsidR="00C80735">
          <w:rPr>
            <w:noProof/>
          </w:rPr>
          <w:t>18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20" w:history="1">
        <w:r w:rsidR="00C80735" w:rsidRPr="00031B9B">
          <w:rPr>
            <w:rStyle w:val="a7"/>
            <w:noProof/>
          </w:rPr>
          <w:t>Description</w:t>
        </w:r>
        <w:r w:rsidR="00C80735">
          <w:rPr>
            <w:noProof/>
          </w:rPr>
          <w:tab/>
        </w:r>
        <w:r>
          <w:rPr>
            <w:noProof/>
          </w:rPr>
          <w:fldChar w:fldCharType="begin"/>
        </w:r>
        <w:r w:rsidR="00C80735">
          <w:rPr>
            <w:noProof/>
          </w:rPr>
          <w:instrText xml:space="preserve"> PAGEREF _Toc85204320 \h </w:instrText>
        </w:r>
        <w:r>
          <w:rPr>
            <w:noProof/>
          </w:rPr>
        </w:r>
        <w:r>
          <w:rPr>
            <w:noProof/>
          </w:rPr>
          <w:fldChar w:fldCharType="separate"/>
        </w:r>
        <w:r w:rsidR="00C80735">
          <w:rPr>
            <w:noProof/>
          </w:rPr>
          <w:t>18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21" w:history="1">
        <w:r w:rsidR="00C80735" w:rsidRPr="00031B9B">
          <w:rPr>
            <w:rStyle w:val="a7"/>
            <w:noProof/>
          </w:rPr>
          <w:t>Fields</w:t>
        </w:r>
        <w:r w:rsidR="00C80735">
          <w:rPr>
            <w:noProof/>
          </w:rPr>
          <w:tab/>
        </w:r>
        <w:r>
          <w:rPr>
            <w:noProof/>
          </w:rPr>
          <w:fldChar w:fldCharType="begin"/>
        </w:r>
        <w:r w:rsidR="00C80735">
          <w:rPr>
            <w:noProof/>
          </w:rPr>
          <w:instrText xml:space="preserve"> PAGEREF _Toc85204321 \h </w:instrText>
        </w:r>
        <w:r>
          <w:rPr>
            <w:noProof/>
          </w:rPr>
        </w:r>
        <w:r>
          <w:rPr>
            <w:noProof/>
          </w:rPr>
          <w:fldChar w:fldCharType="separate"/>
        </w:r>
        <w:r w:rsidR="00C80735">
          <w:rPr>
            <w:noProof/>
          </w:rPr>
          <w:t>18</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22" w:history="1">
        <w:r w:rsidR="00C80735" w:rsidRPr="00031B9B">
          <w:rPr>
            <w:rStyle w:val="a7"/>
            <w:noProof/>
          </w:rPr>
          <w:t>HistoryData</w:t>
        </w:r>
        <w:r w:rsidR="00C80735">
          <w:rPr>
            <w:noProof/>
          </w:rPr>
          <w:tab/>
        </w:r>
        <w:r>
          <w:rPr>
            <w:noProof/>
          </w:rPr>
          <w:fldChar w:fldCharType="begin"/>
        </w:r>
        <w:r w:rsidR="00C80735">
          <w:rPr>
            <w:noProof/>
          </w:rPr>
          <w:instrText xml:space="preserve"> PAGEREF _Toc85204322 \h </w:instrText>
        </w:r>
        <w:r>
          <w:rPr>
            <w:noProof/>
          </w:rPr>
        </w:r>
        <w:r>
          <w:rPr>
            <w:noProof/>
          </w:rPr>
          <w:fldChar w:fldCharType="separate"/>
        </w:r>
        <w:r w:rsidR="00C80735">
          <w:rPr>
            <w:noProof/>
          </w:rPr>
          <w:t>18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23" w:history="1">
        <w:r w:rsidR="00C80735" w:rsidRPr="00031B9B">
          <w:rPr>
            <w:rStyle w:val="a7"/>
            <w:noProof/>
          </w:rPr>
          <w:t>Description</w:t>
        </w:r>
        <w:r w:rsidR="00C80735">
          <w:rPr>
            <w:noProof/>
          </w:rPr>
          <w:tab/>
        </w:r>
        <w:r>
          <w:rPr>
            <w:noProof/>
          </w:rPr>
          <w:fldChar w:fldCharType="begin"/>
        </w:r>
        <w:r w:rsidR="00C80735">
          <w:rPr>
            <w:noProof/>
          </w:rPr>
          <w:instrText xml:space="preserve"> PAGEREF _Toc85204323 \h </w:instrText>
        </w:r>
        <w:r>
          <w:rPr>
            <w:noProof/>
          </w:rPr>
        </w:r>
        <w:r>
          <w:rPr>
            <w:noProof/>
          </w:rPr>
          <w:fldChar w:fldCharType="separate"/>
        </w:r>
        <w:r w:rsidR="00C80735">
          <w:rPr>
            <w:noProof/>
          </w:rPr>
          <w:t>18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24" w:history="1">
        <w:r w:rsidR="00C80735" w:rsidRPr="00031B9B">
          <w:rPr>
            <w:rStyle w:val="a7"/>
            <w:noProof/>
          </w:rPr>
          <w:t>Fields</w:t>
        </w:r>
        <w:r w:rsidR="00C80735">
          <w:rPr>
            <w:noProof/>
          </w:rPr>
          <w:tab/>
        </w:r>
        <w:r>
          <w:rPr>
            <w:noProof/>
          </w:rPr>
          <w:fldChar w:fldCharType="begin"/>
        </w:r>
        <w:r w:rsidR="00C80735">
          <w:rPr>
            <w:noProof/>
          </w:rPr>
          <w:instrText xml:space="preserve"> PAGEREF _Toc85204324 \h </w:instrText>
        </w:r>
        <w:r>
          <w:rPr>
            <w:noProof/>
          </w:rPr>
        </w:r>
        <w:r>
          <w:rPr>
            <w:noProof/>
          </w:rPr>
          <w:fldChar w:fldCharType="separate"/>
        </w:r>
        <w:r w:rsidR="00C80735">
          <w:rPr>
            <w:noProof/>
          </w:rPr>
          <w:t>18</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25" w:history="1">
        <w:r w:rsidR="00C80735" w:rsidRPr="00031B9B">
          <w:rPr>
            <w:rStyle w:val="a7"/>
            <w:noProof/>
          </w:rPr>
          <w:t>Summary</w:t>
        </w:r>
        <w:r w:rsidR="00C80735">
          <w:rPr>
            <w:noProof/>
          </w:rPr>
          <w:tab/>
        </w:r>
        <w:r>
          <w:rPr>
            <w:noProof/>
          </w:rPr>
          <w:fldChar w:fldCharType="begin"/>
        </w:r>
        <w:r w:rsidR="00C80735">
          <w:rPr>
            <w:noProof/>
          </w:rPr>
          <w:instrText xml:space="preserve"> PAGEREF _Toc85204325 \h </w:instrText>
        </w:r>
        <w:r>
          <w:rPr>
            <w:noProof/>
          </w:rPr>
        </w:r>
        <w:r>
          <w:rPr>
            <w:noProof/>
          </w:rPr>
          <w:fldChar w:fldCharType="separate"/>
        </w:r>
        <w:r w:rsidR="00C80735">
          <w:rPr>
            <w:noProof/>
          </w:rPr>
          <w:t>18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26" w:history="1">
        <w:r w:rsidR="00C80735" w:rsidRPr="00031B9B">
          <w:rPr>
            <w:rStyle w:val="a7"/>
            <w:noProof/>
          </w:rPr>
          <w:t>Description</w:t>
        </w:r>
        <w:r w:rsidR="00C80735">
          <w:rPr>
            <w:noProof/>
          </w:rPr>
          <w:tab/>
        </w:r>
        <w:r>
          <w:rPr>
            <w:noProof/>
          </w:rPr>
          <w:fldChar w:fldCharType="begin"/>
        </w:r>
        <w:r w:rsidR="00C80735">
          <w:rPr>
            <w:noProof/>
          </w:rPr>
          <w:instrText xml:space="preserve"> PAGEREF _Toc85204326 \h </w:instrText>
        </w:r>
        <w:r>
          <w:rPr>
            <w:noProof/>
          </w:rPr>
        </w:r>
        <w:r>
          <w:rPr>
            <w:noProof/>
          </w:rPr>
          <w:fldChar w:fldCharType="separate"/>
        </w:r>
        <w:r w:rsidR="00C80735">
          <w:rPr>
            <w:noProof/>
          </w:rPr>
          <w:t>18</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27" w:history="1">
        <w:r w:rsidR="00C80735" w:rsidRPr="00031B9B">
          <w:rPr>
            <w:rStyle w:val="a7"/>
            <w:noProof/>
          </w:rPr>
          <w:t>Fields</w:t>
        </w:r>
        <w:r w:rsidR="00C80735">
          <w:rPr>
            <w:noProof/>
          </w:rPr>
          <w:tab/>
        </w:r>
        <w:r>
          <w:rPr>
            <w:noProof/>
          </w:rPr>
          <w:fldChar w:fldCharType="begin"/>
        </w:r>
        <w:r w:rsidR="00C80735">
          <w:rPr>
            <w:noProof/>
          </w:rPr>
          <w:instrText xml:space="preserve"> PAGEREF _Toc85204327 \h </w:instrText>
        </w:r>
        <w:r>
          <w:rPr>
            <w:noProof/>
          </w:rPr>
        </w:r>
        <w:r>
          <w:rPr>
            <w:noProof/>
          </w:rPr>
          <w:fldChar w:fldCharType="separate"/>
        </w:r>
        <w:r w:rsidR="00C80735">
          <w:rPr>
            <w:noProof/>
          </w:rPr>
          <w:t>19</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28" w:history="1">
        <w:r w:rsidR="00C80735" w:rsidRPr="00031B9B">
          <w:rPr>
            <w:rStyle w:val="a7"/>
            <w:noProof/>
          </w:rPr>
          <w:t>Detail</w:t>
        </w:r>
        <w:r w:rsidR="00C80735">
          <w:rPr>
            <w:noProof/>
          </w:rPr>
          <w:tab/>
        </w:r>
        <w:r>
          <w:rPr>
            <w:noProof/>
          </w:rPr>
          <w:fldChar w:fldCharType="begin"/>
        </w:r>
        <w:r w:rsidR="00C80735">
          <w:rPr>
            <w:noProof/>
          </w:rPr>
          <w:instrText xml:space="preserve"> PAGEREF _Toc85204328 \h </w:instrText>
        </w:r>
        <w:r>
          <w:rPr>
            <w:noProof/>
          </w:rPr>
        </w:r>
        <w:r>
          <w:rPr>
            <w:noProof/>
          </w:rPr>
          <w:fldChar w:fldCharType="separate"/>
        </w:r>
        <w:r w:rsidR="00C80735">
          <w:rPr>
            <w:noProof/>
          </w:rPr>
          <w:t>19</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29" w:history="1">
        <w:r w:rsidR="00C80735" w:rsidRPr="00031B9B">
          <w:rPr>
            <w:rStyle w:val="a7"/>
            <w:noProof/>
          </w:rPr>
          <w:t>Description</w:t>
        </w:r>
        <w:r w:rsidR="00C80735">
          <w:rPr>
            <w:noProof/>
          </w:rPr>
          <w:tab/>
        </w:r>
        <w:r>
          <w:rPr>
            <w:noProof/>
          </w:rPr>
          <w:fldChar w:fldCharType="begin"/>
        </w:r>
        <w:r w:rsidR="00C80735">
          <w:rPr>
            <w:noProof/>
          </w:rPr>
          <w:instrText xml:space="preserve"> PAGEREF _Toc85204329 \h </w:instrText>
        </w:r>
        <w:r>
          <w:rPr>
            <w:noProof/>
          </w:rPr>
        </w:r>
        <w:r>
          <w:rPr>
            <w:noProof/>
          </w:rPr>
          <w:fldChar w:fldCharType="separate"/>
        </w:r>
        <w:r w:rsidR="00C80735">
          <w:rPr>
            <w:noProof/>
          </w:rPr>
          <w:t>19</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30" w:history="1">
        <w:r w:rsidR="00C80735" w:rsidRPr="00031B9B">
          <w:rPr>
            <w:rStyle w:val="a7"/>
            <w:noProof/>
          </w:rPr>
          <w:t>Fields</w:t>
        </w:r>
        <w:r w:rsidR="00C80735">
          <w:rPr>
            <w:noProof/>
          </w:rPr>
          <w:tab/>
        </w:r>
        <w:r>
          <w:rPr>
            <w:noProof/>
          </w:rPr>
          <w:fldChar w:fldCharType="begin"/>
        </w:r>
        <w:r w:rsidR="00C80735">
          <w:rPr>
            <w:noProof/>
          </w:rPr>
          <w:instrText xml:space="preserve"> PAGEREF _Toc85204330 \h </w:instrText>
        </w:r>
        <w:r>
          <w:rPr>
            <w:noProof/>
          </w:rPr>
        </w:r>
        <w:r>
          <w:rPr>
            <w:noProof/>
          </w:rPr>
          <w:fldChar w:fldCharType="separate"/>
        </w:r>
        <w:r w:rsidR="00C80735">
          <w:rPr>
            <w:noProof/>
          </w:rPr>
          <w:t>19</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31" w:history="1">
        <w:r w:rsidR="00C80735" w:rsidRPr="00031B9B">
          <w:rPr>
            <w:rStyle w:val="a7"/>
            <w:noProof/>
          </w:rPr>
          <w:t>Analysis</w:t>
        </w:r>
        <w:r w:rsidR="00C80735">
          <w:rPr>
            <w:noProof/>
          </w:rPr>
          <w:tab/>
        </w:r>
        <w:r>
          <w:rPr>
            <w:noProof/>
          </w:rPr>
          <w:fldChar w:fldCharType="begin"/>
        </w:r>
        <w:r w:rsidR="00C80735">
          <w:rPr>
            <w:noProof/>
          </w:rPr>
          <w:instrText xml:space="preserve"> PAGEREF _Toc85204331 \h </w:instrText>
        </w:r>
        <w:r>
          <w:rPr>
            <w:noProof/>
          </w:rPr>
        </w:r>
        <w:r>
          <w:rPr>
            <w:noProof/>
          </w:rPr>
          <w:fldChar w:fldCharType="separate"/>
        </w:r>
        <w:r w:rsidR="00C80735">
          <w:rPr>
            <w:noProof/>
          </w:rPr>
          <w:t>20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32" w:history="1">
        <w:r w:rsidR="00C80735" w:rsidRPr="00031B9B">
          <w:rPr>
            <w:rStyle w:val="a7"/>
            <w:noProof/>
          </w:rPr>
          <w:t>Description</w:t>
        </w:r>
        <w:r w:rsidR="00C80735">
          <w:rPr>
            <w:noProof/>
          </w:rPr>
          <w:tab/>
        </w:r>
        <w:r>
          <w:rPr>
            <w:noProof/>
          </w:rPr>
          <w:fldChar w:fldCharType="begin"/>
        </w:r>
        <w:r w:rsidR="00C80735">
          <w:rPr>
            <w:noProof/>
          </w:rPr>
          <w:instrText xml:space="preserve"> PAGEREF _Toc85204332 \h </w:instrText>
        </w:r>
        <w:r>
          <w:rPr>
            <w:noProof/>
          </w:rPr>
        </w:r>
        <w:r>
          <w:rPr>
            <w:noProof/>
          </w:rPr>
          <w:fldChar w:fldCharType="separate"/>
        </w:r>
        <w:r w:rsidR="00C80735">
          <w:rPr>
            <w:noProof/>
          </w:rPr>
          <w:t>20</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33" w:history="1">
        <w:r w:rsidR="00C80735" w:rsidRPr="00031B9B">
          <w:rPr>
            <w:rStyle w:val="a7"/>
            <w:noProof/>
          </w:rPr>
          <w:t>Fields</w:t>
        </w:r>
        <w:r w:rsidR="00C80735">
          <w:rPr>
            <w:noProof/>
          </w:rPr>
          <w:tab/>
        </w:r>
        <w:r>
          <w:rPr>
            <w:noProof/>
          </w:rPr>
          <w:fldChar w:fldCharType="begin"/>
        </w:r>
        <w:r w:rsidR="00C80735">
          <w:rPr>
            <w:noProof/>
          </w:rPr>
          <w:instrText xml:space="preserve"> PAGEREF _Toc85204333 \h </w:instrText>
        </w:r>
        <w:r>
          <w:rPr>
            <w:noProof/>
          </w:rPr>
        </w:r>
        <w:r>
          <w:rPr>
            <w:noProof/>
          </w:rPr>
          <w:fldChar w:fldCharType="separate"/>
        </w:r>
        <w:r w:rsidR="00C80735">
          <w:rPr>
            <w:noProof/>
          </w:rPr>
          <w:t>20</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34" w:history="1">
        <w:r w:rsidR="00C80735" w:rsidRPr="00031B9B">
          <w:rPr>
            <w:rStyle w:val="a7"/>
            <w:noProof/>
          </w:rPr>
          <w:t>SleepStatusType</w:t>
        </w:r>
        <w:r w:rsidR="00C80735">
          <w:rPr>
            <w:noProof/>
          </w:rPr>
          <w:tab/>
        </w:r>
        <w:r>
          <w:rPr>
            <w:noProof/>
          </w:rPr>
          <w:fldChar w:fldCharType="begin"/>
        </w:r>
        <w:r w:rsidR="00C80735">
          <w:rPr>
            <w:noProof/>
          </w:rPr>
          <w:instrText xml:space="preserve"> PAGEREF _Toc85204334 \h </w:instrText>
        </w:r>
        <w:r>
          <w:rPr>
            <w:noProof/>
          </w:rPr>
        </w:r>
        <w:r>
          <w:rPr>
            <w:noProof/>
          </w:rPr>
          <w:fldChar w:fldCharType="separate"/>
        </w:r>
        <w:r w:rsidR="00C80735">
          <w:rPr>
            <w:noProof/>
          </w:rPr>
          <w:t>25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35" w:history="1">
        <w:r w:rsidR="00C80735" w:rsidRPr="00031B9B">
          <w:rPr>
            <w:rStyle w:val="a7"/>
            <w:noProof/>
          </w:rPr>
          <w:t>Description</w:t>
        </w:r>
        <w:r w:rsidR="00C80735">
          <w:rPr>
            <w:noProof/>
          </w:rPr>
          <w:tab/>
        </w:r>
        <w:r>
          <w:rPr>
            <w:noProof/>
          </w:rPr>
          <w:fldChar w:fldCharType="begin"/>
        </w:r>
        <w:r w:rsidR="00C80735">
          <w:rPr>
            <w:noProof/>
          </w:rPr>
          <w:instrText xml:space="preserve"> PAGEREF _Toc85204335 \h </w:instrText>
        </w:r>
        <w:r>
          <w:rPr>
            <w:noProof/>
          </w:rPr>
        </w:r>
        <w:r>
          <w:rPr>
            <w:noProof/>
          </w:rPr>
          <w:fldChar w:fldCharType="separate"/>
        </w:r>
        <w:r w:rsidR="00C80735">
          <w:rPr>
            <w:noProof/>
          </w:rPr>
          <w:t>25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36" w:history="1">
        <w:r w:rsidR="00C80735" w:rsidRPr="00031B9B">
          <w:rPr>
            <w:rStyle w:val="a7"/>
            <w:noProof/>
          </w:rPr>
          <w:t>Fields</w:t>
        </w:r>
        <w:r w:rsidR="00C80735">
          <w:rPr>
            <w:noProof/>
          </w:rPr>
          <w:tab/>
        </w:r>
        <w:r>
          <w:rPr>
            <w:noProof/>
          </w:rPr>
          <w:fldChar w:fldCharType="begin"/>
        </w:r>
        <w:r w:rsidR="00C80735">
          <w:rPr>
            <w:noProof/>
          </w:rPr>
          <w:instrText xml:space="preserve"> PAGEREF _Toc85204336 \h </w:instrText>
        </w:r>
        <w:r>
          <w:rPr>
            <w:noProof/>
          </w:rPr>
        </w:r>
        <w:r>
          <w:rPr>
            <w:noProof/>
          </w:rPr>
          <w:fldChar w:fldCharType="separate"/>
        </w:r>
        <w:r w:rsidR="00C80735">
          <w:rPr>
            <w:noProof/>
          </w:rPr>
          <w:t>25</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37" w:history="1">
        <w:r w:rsidR="00C80735" w:rsidRPr="00031B9B">
          <w:rPr>
            <w:rStyle w:val="a7"/>
            <w:noProof/>
          </w:rPr>
          <w:t>DeviceStateListener</w:t>
        </w:r>
        <w:r w:rsidR="00C80735">
          <w:rPr>
            <w:noProof/>
          </w:rPr>
          <w:tab/>
        </w:r>
        <w:r>
          <w:rPr>
            <w:noProof/>
          </w:rPr>
          <w:fldChar w:fldCharType="begin"/>
        </w:r>
        <w:r w:rsidR="00C80735">
          <w:rPr>
            <w:noProof/>
          </w:rPr>
          <w:instrText xml:space="preserve"> PAGEREF _Toc85204337 \h </w:instrText>
        </w:r>
        <w:r>
          <w:rPr>
            <w:noProof/>
          </w:rPr>
        </w:r>
        <w:r>
          <w:rPr>
            <w:noProof/>
          </w:rPr>
          <w:fldChar w:fldCharType="separate"/>
        </w:r>
        <w:r w:rsidR="00C80735">
          <w:rPr>
            <w:noProof/>
          </w:rPr>
          <w:t>25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38" w:history="1">
        <w:r w:rsidR="00C80735" w:rsidRPr="00031B9B">
          <w:rPr>
            <w:rStyle w:val="a7"/>
            <w:noProof/>
          </w:rPr>
          <w:t>Description</w:t>
        </w:r>
        <w:r w:rsidR="00C80735">
          <w:rPr>
            <w:noProof/>
          </w:rPr>
          <w:tab/>
        </w:r>
        <w:r>
          <w:rPr>
            <w:noProof/>
          </w:rPr>
          <w:fldChar w:fldCharType="begin"/>
        </w:r>
        <w:r w:rsidR="00C80735">
          <w:rPr>
            <w:noProof/>
          </w:rPr>
          <w:instrText xml:space="preserve"> PAGEREF _Toc85204338 \h </w:instrText>
        </w:r>
        <w:r>
          <w:rPr>
            <w:noProof/>
          </w:rPr>
        </w:r>
        <w:r>
          <w:rPr>
            <w:noProof/>
          </w:rPr>
          <w:fldChar w:fldCharType="separate"/>
        </w:r>
        <w:r w:rsidR="00C80735">
          <w:rPr>
            <w:noProof/>
          </w:rPr>
          <w:t>25</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39" w:history="1">
        <w:r w:rsidR="00C80735" w:rsidRPr="00031B9B">
          <w:rPr>
            <w:rStyle w:val="a7"/>
            <w:noProof/>
          </w:rPr>
          <w:t>Function</w:t>
        </w:r>
        <w:r w:rsidR="00C80735">
          <w:rPr>
            <w:noProof/>
          </w:rPr>
          <w:tab/>
        </w:r>
        <w:r>
          <w:rPr>
            <w:noProof/>
          </w:rPr>
          <w:fldChar w:fldCharType="begin"/>
        </w:r>
        <w:r w:rsidR="00C80735">
          <w:rPr>
            <w:noProof/>
          </w:rPr>
          <w:instrText xml:space="preserve"> PAGEREF _Toc85204339 \h </w:instrText>
        </w:r>
        <w:r>
          <w:rPr>
            <w:noProof/>
          </w:rPr>
        </w:r>
        <w:r>
          <w:rPr>
            <w:noProof/>
          </w:rPr>
          <w:fldChar w:fldCharType="separate"/>
        </w:r>
        <w:r w:rsidR="00C80735">
          <w:rPr>
            <w:noProof/>
          </w:rPr>
          <w:t>25</w:t>
        </w:r>
        <w:r>
          <w:rPr>
            <w:noProof/>
          </w:rPr>
          <w:fldChar w:fldCharType="end"/>
        </w:r>
      </w:hyperlink>
    </w:p>
    <w:p w:rsidR="00C80735" w:rsidRDefault="008A6406">
      <w:pPr>
        <w:pStyle w:val="20"/>
        <w:tabs>
          <w:tab w:val="right" w:leader="dot" w:pos="8296"/>
        </w:tabs>
        <w:rPr>
          <w:rFonts w:asciiTheme="minorHAnsi" w:eastAsiaTheme="minorEastAsia" w:hAnsiTheme="minorHAnsi" w:cstheme="minorBidi"/>
          <w:noProof/>
          <w:szCs w:val="22"/>
        </w:rPr>
      </w:pPr>
      <w:hyperlink w:anchor="_Toc85204340" w:history="1">
        <w:r w:rsidR="00C80735" w:rsidRPr="00031B9B">
          <w:rPr>
            <w:rStyle w:val="a7"/>
            <w:noProof/>
          </w:rPr>
          <w:t>DeviceState</w:t>
        </w:r>
        <w:r w:rsidR="00C80735">
          <w:rPr>
            <w:noProof/>
          </w:rPr>
          <w:tab/>
        </w:r>
        <w:r>
          <w:rPr>
            <w:noProof/>
          </w:rPr>
          <w:fldChar w:fldCharType="begin"/>
        </w:r>
        <w:r w:rsidR="00C80735">
          <w:rPr>
            <w:noProof/>
          </w:rPr>
          <w:instrText xml:space="preserve"> PAGEREF _Toc85204340 \h </w:instrText>
        </w:r>
        <w:r>
          <w:rPr>
            <w:noProof/>
          </w:rPr>
        </w:r>
        <w:r>
          <w:rPr>
            <w:noProof/>
          </w:rPr>
          <w:fldChar w:fldCharType="separate"/>
        </w:r>
        <w:r w:rsidR="00C80735">
          <w:rPr>
            <w:noProof/>
          </w:rPr>
          <w:t>26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41" w:history="1">
        <w:r w:rsidR="00C80735" w:rsidRPr="00031B9B">
          <w:rPr>
            <w:rStyle w:val="a7"/>
            <w:noProof/>
          </w:rPr>
          <w:t>Description</w:t>
        </w:r>
        <w:r w:rsidR="00C80735">
          <w:rPr>
            <w:noProof/>
          </w:rPr>
          <w:tab/>
        </w:r>
        <w:r>
          <w:rPr>
            <w:noProof/>
          </w:rPr>
          <w:fldChar w:fldCharType="begin"/>
        </w:r>
        <w:r w:rsidR="00C80735">
          <w:rPr>
            <w:noProof/>
          </w:rPr>
          <w:instrText xml:space="preserve"> PAGEREF _Toc85204341 \h </w:instrText>
        </w:r>
        <w:r>
          <w:rPr>
            <w:noProof/>
          </w:rPr>
        </w:r>
        <w:r>
          <w:rPr>
            <w:noProof/>
          </w:rPr>
          <w:fldChar w:fldCharType="separate"/>
        </w:r>
        <w:r w:rsidR="00C80735">
          <w:rPr>
            <w:noProof/>
          </w:rPr>
          <w:t>26</w:t>
        </w:r>
        <w:r>
          <w:rPr>
            <w:noProof/>
          </w:rPr>
          <w:fldChar w:fldCharType="end"/>
        </w:r>
      </w:hyperlink>
    </w:p>
    <w:p w:rsidR="00C80735" w:rsidRDefault="008A6406">
      <w:pPr>
        <w:pStyle w:val="30"/>
        <w:tabs>
          <w:tab w:val="right" w:leader="dot" w:pos="8296"/>
        </w:tabs>
        <w:rPr>
          <w:rFonts w:asciiTheme="minorHAnsi" w:eastAsiaTheme="minorEastAsia" w:hAnsiTheme="minorHAnsi" w:cstheme="minorBidi"/>
          <w:noProof/>
          <w:szCs w:val="22"/>
        </w:rPr>
      </w:pPr>
      <w:hyperlink w:anchor="_Toc85204342" w:history="1">
        <w:r w:rsidR="00C80735" w:rsidRPr="00031B9B">
          <w:rPr>
            <w:rStyle w:val="a7"/>
            <w:noProof/>
          </w:rPr>
          <w:t>Fields</w:t>
        </w:r>
        <w:r w:rsidR="00C80735">
          <w:rPr>
            <w:noProof/>
          </w:rPr>
          <w:tab/>
        </w:r>
        <w:r>
          <w:rPr>
            <w:noProof/>
          </w:rPr>
          <w:fldChar w:fldCharType="begin"/>
        </w:r>
        <w:r w:rsidR="00C80735">
          <w:rPr>
            <w:noProof/>
          </w:rPr>
          <w:instrText xml:space="preserve"> PAGEREF _Toc85204342 \h </w:instrText>
        </w:r>
        <w:r>
          <w:rPr>
            <w:noProof/>
          </w:rPr>
        </w:r>
        <w:r>
          <w:rPr>
            <w:noProof/>
          </w:rPr>
          <w:fldChar w:fldCharType="separate"/>
        </w:r>
        <w:r w:rsidR="00C80735">
          <w:rPr>
            <w:noProof/>
          </w:rPr>
          <w:t>26</w:t>
        </w:r>
        <w:r>
          <w:rPr>
            <w:noProof/>
          </w:rPr>
          <w:fldChar w:fldCharType="end"/>
        </w:r>
      </w:hyperlink>
    </w:p>
    <w:p w:rsidR="00B93D31" w:rsidRDefault="008A6406">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85204242"/>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1613"/>
      <w:bookmarkStart w:id="9" w:name="_Toc85204243"/>
      <w:r>
        <w:t>Function and Purpose</w:t>
      </w:r>
      <w:bookmarkEnd w:id="8"/>
      <w:bookmarkEnd w:id="9"/>
    </w:p>
    <w:p w:rsidR="00B93D31" w:rsidRDefault="003762F3">
      <w:pPr>
        <w:rPr>
          <w:rFonts w:ascii="微软雅黑" w:eastAsia="微软雅黑" w:hAnsi="微软雅黑" w:cs="微软雅黑"/>
          <w:b/>
          <w:bCs/>
          <w:sz w:val="32"/>
          <w:szCs w:val="40"/>
        </w:rPr>
      </w:pPr>
      <w:r w:rsidRPr="003762F3">
        <w:t>The sleeppace Android SDK is a software development kit for rapid Internet of things app development on the Android platform launched by sleeppace. The SDK encapsulates the communication process between app and hardware, and provides external functions such as device configuration, device control and data query. Using the SDK, users do not need to care about complex communication protocols and underlying implementation, but only need to focus on the interaction and business level of the app.</w:t>
      </w:r>
    </w:p>
    <w:p w:rsidR="00B93D31" w:rsidRDefault="0024635C">
      <w:pPr>
        <w:pStyle w:val="1"/>
        <w:rPr>
          <w:rFonts w:ascii="微软雅黑" w:eastAsia="微软雅黑" w:hAnsi="微软雅黑" w:cs="微软雅黑" w:hint="default"/>
        </w:rPr>
      </w:pPr>
      <w:bookmarkStart w:id="10" w:name="_Toc29849"/>
      <w:bookmarkStart w:id="11" w:name="_Toc85204244"/>
      <w:r>
        <w:rPr>
          <w:rFonts w:ascii="微软雅黑" w:eastAsia="微软雅黑" w:hAnsi="微软雅黑" w:cs="微软雅黑" w:hint="default"/>
        </w:rPr>
        <w:t>Integration</w:t>
      </w:r>
      <w:bookmarkEnd w:id="10"/>
      <w:bookmarkEnd w:id="11"/>
    </w:p>
    <w:p w:rsidR="00B93D31" w:rsidRDefault="0024635C">
      <w:pPr>
        <w:pStyle w:val="2"/>
      </w:pPr>
      <w:bookmarkStart w:id="12" w:name="_Toc85204245"/>
      <w:r>
        <w:rPr>
          <w:rFonts w:hint="eastAsia"/>
        </w:rPr>
        <w:t xml:space="preserve">1 .SDK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B93D31" w:rsidTr="00F2201F">
        <w:tc>
          <w:tcPr>
            <w:tcW w:w="2802" w:type="dxa"/>
            <w:shd w:val="clear" w:color="auto" w:fill="auto"/>
          </w:tcPr>
          <w:p w:rsidR="00B93D31" w:rsidRDefault="0024635C">
            <w:pPr>
              <w:rPr>
                <w:b/>
                <w:bCs/>
              </w:rPr>
            </w:pPr>
            <w:r>
              <w:rPr>
                <w:rFonts w:hint="eastAsia"/>
                <w:b/>
                <w:bCs/>
              </w:rPr>
              <w:t>F</w:t>
            </w:r>
            <w:r>
              <w:rPr>
                <w:b/>
                <w:bCs/>
              </w:rPr>
              <w:t>ramework</w:t>
            </w:r>
          </w:p>
        </w:tc>
        <w:tc>
          <w:tcPr>
            <w:tcW w:w="5720" w:type="dxa"/>
            <w:shd w:val="clear" w:color="auto" w:fill="auto"/>
          </w:tcPr>
          <w:p w:rsidR="00B93D31" w:rsidRDefault="0024635C">
            <w:pPr>
              <w:rPr>
                <w:b/>
                <w:bCs/>
              </w:rPr>
            </w:pPr>
            <w:r>
              <w:rPr>
                <w:rFonts w:hint="eastAsia"/>
                <w:b/>
                <w:bCs/>
              </w:rPr>
              <w:t>Description</w:t>
            </w:r>
          </w:p>
        </w:tc>
      </w:tr>
      <w:tr w:rsidR="004175EC" w:rsidTr="00F2201F">
        <w:tc>
          <w:tcPr>
            <w:tcW w:w="2802" w:type="dxa"/>
            <w:shd w:val="clear" w:color="auto" w:fill="auto"/>
          </w:tcPr>
          <w:p w:rsidR="004175EC" w:rsidRPr="0006275F" w:rsidRDefault="004175EC" w:rsidP="004F7ED7">
            <w:pPr>
              <w:jc w:val="left"/>
              <w:rPr>
                <w:rFonts w:ascii="Consolas" w:hAnsi="Consolas"/>
                <w:color w:val="000000"/>
                <w:sz w:val="20"/>
                <w:highlight w:val="white"/>
              </w:rPr>
            </w:pPr>
            <w:r>
              <w:rPr>
                <w:rFonts w:ascii="Consolas" w:hAnsi="Consolas" w:hint="eastAsia"/>
                <w:color w:val="000000"/>
                <w:sz w:val="20"/>
                <w:highlight w:val="white"/>
              </w:rPr>
              <w:t>sdkc</w:t>
            </w:r>
            <w:r w:rsidRPr="0006275F">
              <w:rPr>
                <w:rFonts w:ascii="Consolas" w:hAnsi="Consolas" w:hint="eastAsia"/>
                <w:color w:val="000000"/>
                <w:sz w:val="20"/>
                <w:highlight w:val="white"/>
              </w:rPr>
              <w:t>ore.jar</w:t>
            </w:r>
          </w:p>
        </w:tc>
        <w:tc>
          <w:tcPr>
            <w:tcW w:w="5720" w:type="dxa"/>
            <w:shd w:val="clear" w:color="auto" w:fill="auto"/>
          </w:tcPr>
          <w:p w:rsidR="004175EC" w:rsidRDefault="004175EC">
            <w:pPr>
              <w:jc w:val="left"/>
              <w:rPr>
                <w:rFonts w:ascii="Consolas" w:hAnsi="Consolas"/>
                <w:color w:val="000000"/>
                <w:sz w:val="20"/>
                <w:highlight w:val="white"/>
              </w:rPr>
            </w:pPr>
            <w:r>
              <w:rPr>
                <w:rFonts w:ascii="Consolas" w:hAnsi="Consolas" w:hint="eastAsia"/>
                <w:color w:val="000000"/>
                <w:sz w:val="20"/>
                <w:highlight w:val="white"/>
              </w:rPr>
              <w:t>SDK base library</w:t>
            </w:r>
          </w:p>
        </w:tc>
      </w:tr>
      <w:tr w:rsidR="004175EC" w:rsidTr="00F2201F">
        <w:tc>
          <w:tcPr>
            <w:tcW w:w="2802" w:type="dxa"/>
            <w:shd w:val="clear" w:color="auto" w:fill="auto"/>
          </w:tcPr>
          <w:p w:rsidR="004175EC" w:rsidRPr="0006275F" w:rsidRDefault="004175EC" w:rsidP="004F7ED7">
            <w:pPr>
              <w:jc w:val="left"/>
              <w:rPr>
                <w:rFonts w:ascii="Consolas" w:hAnsi="Consolas"/>
                <w:color w:val="000000"/>
                <w:sz w:val="20"/>
                <w:highlight w:val="white"/>
              </w:rPr>
            </w:pPr>
            <w:r w:rsidRPr="009C71D1">
              <w:rPr>
                <w:rFonts w:ascii="Consolas" w:hAnsi="Consolas"/>
                <w:color w:val="000000"/>
                <w:sz w:val="20"/>
              </w:rPr>
              <w:t>baseautopillowsdk</w:t>
            </w:r>
            <w:r w:rsidRPr="0006275F">
              <w:rPr>
                <w:rFonts w:ascii="Consolas" w:hAnsi="Consolas" w:hint="eastAsia"/>
                <w:color w:val="000000"/>
                <w:sz w:val="20"/>
                <w:highlight w:val="white"/>
              </w:rPr>
              <w:t>.jar</w:t>
            </w:r>
          </w:p>
        </w:tc>
        <w:tc>
          <w:tcPr>
            <w:tcW w:w="5720" w:type="dxa"/>
            <w:shd w:val="clear" w:color="auto" w:fill="auto"/>
          </w:tcPr>
          <w:p w:rsidR="004175EC" w:rsidRDefault="00F2201F">
            <w:pPr>
              <w:jc w:val="left"/>
              <w:rPr>
                <w:rFonts w:ascii="Consolas" w:hAnsi="Consolas"/>
                <w:color w:val="000000"/>
                <w:sz w:val="20"/>
                <w:highlight w:val="white"/>
              </w:rPr>
            </w:pPr>
            <w:r w:rsidRPr="00F2201F">
              <w:rPr>
                <w:rFonts w:ascii="Consolas" w:hAnsi="Consolas"/>
                <w:color w:val="000000"/>
                <w:sz w:val="20"/>
              </w:rPr>
              <w:t>Automatic monitoring pillow foundation library</w:t>
            </w:r>
          </w:p>
        </w:tc>
      </w:tr>
      <w:tr w:rsidR="004175EC" w:rsidTr="00F2201F">
        <w:tc>
          <w:tcPr>
            <w:tcW w:w="2802" w:type="dxa"/>
            <w:shd w:val="clear" w:color="auto" w:fill="auto"/>
          </w:tcPr>
          <w:p w:rsidR="004175EC" w:rsidRPr="009C71D1" w:rsidRDefault="004175EC" w:rsidP="004F7ED7">
            <w:pPr>
              <w:jc w:val="left"/>
              <w:rPr>
                <w:rFonts w:ascii="Consolas" w:hAnsi="Consolas"/>
                <w:color w:val="000000"/>
                <w:sz w:val="20"/>
              </w:rPr>
            </w:pPr>
            <w:r w:rsidRPr="001610B2">
              <w:rPr>
                <w:rFonts w:ascii="Consolas" w:hAnsi="Consolas"/>
                <w:color w:val="000000"/>
                <w:sz w:val="20"/>
              </w:rPr>
              <w:t>p102tsdk.jar</w:t>
            </w:r>
          </w:p>
        </w:tc>
        <w:tc>
          <w:tcPr>
            <w:tcW w:w="5720" w:type="dxa"/>
            <w:shd w:val="clear" w:color="auto" w:fill="auto"/>
          </w:tcPr>
          <w:p w:rsidR="004175EC" w:rsidRDefault="00F2201F">
            <w:pPr>
              <w:jc w:val="left"/>
              <w:rPr>
                <w:rFonts w:ascii="Consolas" w:hAnsi="Consolas"/>
                <w:color w:val="000000"/>
                <w:sz w:val="20"/>
                <w:highlight w:val="white"/>
              </w:rPr>
            </w:pPr>
            <w:r>
              <w:rPr>
                <w:rFonts w:ascii="Consolas" w:hAnsi="Consolas" w:hint="eastAsia"/>
                <w:color w:val="000000"/>
                <w:sz w:val="20"/>
                <w:highlight w:val="white"/>
              </w:rPr>
              <w:t>p102t</w:t>
            </w:r>
            <w:r w:rsidR="004175EC">
              <w:rPr>
                <w:rFonts w:ascii="Consolas" w:hAnsi="Consolas" w:hint="eastAsia"/>
                <w:color w:val="000000"/>
                <w:sz w:val="20"/>
                <w:highlight w:val="white"/>
              </w:rPr>
              <w:t xml:space="preserve"> library</w:t>
            </w:r>
          </w:p>
        </w:tc>
      </w:tr>
      <w:tr w:rsidR="004175EC" w:rsidTr="00F2201F">
        <w:tc>
          <w:tcPr>
            <w:tcW w:w="2802" w:type="dxa"/>
            <w:shd w:val="clear" w:color="auto" w:fill="auto"/>
          </w:tcPr>
          <w:p w:rsidR="004175EC" w:rsidRPr="0006275F" w:rsidRDefault="004175EC" w:rsidP="004F7ED7">
            <w:pPr>
              <w:jc w:val="left"/>
              <w:rPr>
                <w:rFonts w:ascii="Consolas" w:hAnsi="Consolas"/>
                <w:color w:val="000000"/>
                <w:sz w:val="20"/>
                <w:highlight w:val="white"/>
              </w:rPr>
            </w:pPr>
            <w:r>
              <w:rPr>
                <w:rFonts w:ascii="Consolas" w:hAnsi="Consolas" w:hint="eastAsia"/>
                <w:color w:val="000000"/>
                <w:sz w:val="20"/>
                <w:highlight w:val="white"/>
              </w:rPr>
              <w:t>sdka</w:t>
            </w:r>
            <w:r w:rsidRPr="0006275F">
              <w:rPr>
                <w:rFonts w:ascii="Consolas" w:hAnsi="Consolas" w:hint="eastAsia"/>
                <w:color w:val="000000"/>
                <w:sz w:val="20"/>
                <w:highlight w:val="white"/>
              </w:rPr>
              <w:t>lgorithm.jar</w:t>
            </w:r>
          </w:p>
        </w:tc>
        <w:tc>
          <w:tcPr>
            <w:tcW w:w="5720" w:type="dxa"/>
            <w:shd w:val="clear" w:color="auto" w:fill="auto"/>
          </w:tcPr>
          <w:p w:rsidR="004175EC" w:rsidRDefault="004175EC">
            <w:pPr>
              <w:jc w:val="left"/>
              <w:rPr>
                <w:rFonts w:ascii="Consolas" w:hAnsi="Consolas"/>
                <w:color w:val="000000"/>
                <w:sz w:val="20"/>
                <w:highlight w:val="white"/>
              </w:rPr>
            </w:pPr>
            <w:r>
              <w:rPr>
                <w:rFonts w:ascii="Consolas" w:hAnsi="Consolas" w:hint="eastAsia"/>
                <w:color w:val="000000"/>
                <w:sz w:val="20"/>
                <w:highlight w:val="white"/>
              </w:rPr>
              <w:t>Algorithm library</w:t>
            </w:r>
          </w:p>
        </w:tc>
      </w:tr>
      <w:tr w:rsidR="004175EC" w:rsidTr="00F2201F">
        <w:tc>
          <w:tcPr>
            <w:tcW w:w="2802" w:type="dxa"/>
            <w:shd w:val="clear" w:color="auto" w:fill="auto"/>
          </w:tcPr>
          <w:p w:rsidR="004175EC" w:rsidRDefault="004175EC" w:rsidP="004F7ED7">
            <w:pPr>
              <w:jc w:val="left"/>
              <w:rPr>
                <w:rFonts w:ascii="Consolas" w:hAnsi="Consolas"/>
                <w:color w:val="000000"/>
                <w:sz w:val="20"/>
                <w:highlight w:val="white"/>
              </w:rPr>
            </w:pPr>
            <w:r w:rsidRPr="0006275F">
              <w:rPr>
                <w:rFonts w:ascii="Consolas" w:hAnsi="Consolas" w:hint="eastAsia"/>
                <w:color w:val="000000"/>
                <w:sz w:val="20"/>
                <w:highlight w:val="white"/>
              </w:rPr>
              <w:t>libalgorithm.so</w:t>
            </w:r>
          </w:p>
        </w:tc>
        <w:tc>
          <w:tcPr>
            <w:tcW w:w="5720" w:type="dxa"/>
            <w:shd w:val="clear" w:color="auto" w:fill="auto"/>
          </w:tcPr>
          <w:p w:rsidR="004175EC" w:rsidRDefault="008B2BCD">
            <w:pPr>
              <w:jc w:val="left"/>
              <w:rPr>
                <w:rFonts w:ascii="Consolas" w:hAnsi="Consolas"/>
                <w:color w:val="000000"/>
                <w:sz w:val="20"/>
                <w:highlight w:val="white"/>
              </w:rPr>
            </w:pPr>
            <w:r>
              <w:rPr>
                <w:rFonts w:ascii="Consolas" w:hAnsi="Consolas" w:hint="eastAsia"/>
                <w:color w:val="000000"/>
                <w:sz w:val="20"/>
                <w:highlight w:val="white"/>
              </w:rPr>
              <w:t>Algorithm 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85204246"/>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85204247"/>
      <w:r>
        <w:rPr>
          <w:rStyle w:val="mw-headline"/>
          <w:rFonts w:ascii="微软雅黑" w:eastAsia="微软雅黑" w:hAnsi="微软雅黑" w:hint="eastAsia"/>
          <w:color w:val="353735"/>
          <w:sz w:val="21"/>
          <w:szCs w:val="21"/>
        </w:rPr>
        <w:t>Eclipse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E2394B">
        <w:rPr>
          <w:rFonts w:ascii="Consolas" w:hAnsi="Consolas" w:hint="eastAsia"/>
          <w:color w:val="000000"/>
          <w:sz w:val="20"/>
          <w:highlight w:val="white"/>
        </w:rPr>
        <w:t>sdkcore</w:t>
      </w:r>
      <w:r w:rsidR="00E2394B">
        <w:rPr>
          <w:rFonts w:hint="eastAsia"/>
        </w:rPr>
        <w:t>.jar</w:t>
      </w:r>
      <w:r w:rsidR="00E2394B">
        <w:rPr>
          <w:rFonts w:hint="eastAsia"/>
        </w:rPr>
        <w:t>，</w:t>
      </w:r>
      <w:r w:rsidR="00E2394B" w:rsidRPr="009C71D1">
        <w:rPr>
          <w:rFonts w:ascii="Consolas" w:hAnsi="Consolas"/>
          <w:color w:val="000000"/>
          <w:sz w:val="20"/>
        </w:rPr>
        <w:t>baseautopillowsdk</w:t>
      </w:r>
      <w:r w:rsidR="00E2394B">
        <w:rPr>
          <w:rFonts w:ascii="Consolas" w:hAnsi="Consolas" w:hint="eastAsia"/>
          <w:color w:val="000000"/>
          <w:sz w:val="20"/>
          <w:highlight w:val="white"/>
        </w:rPr>
        <w:t>.jar</w:t>
      </w:r>
      <w:r w:rsidR="00E2394B">
        <w:rPr>
          <w:rFonts w:ascii="Consolas" w:hAnsi="Consolas" w:hint="eastAsia"/>
          <w:color w:val="000000"/>
          <w:sz w:val="20"/>
        </w:rPr>
        <w:t>，</w:t>
      </w:r>
      <w:r w:rsidR="00E2394B">
        <w:rPr>
          <w:rFonts w:ascii="Consolas" w:hAnsi="Consolas" w:hint="eastAsia"/>
          <w:color w:val="000000"/>
          <w:sz w:val="20"/>
        </w:rPr>
        <w:t>p102tsdk.jar</w:t>
      </w:r>
      <w:r w:rsidR="00E2394B">
        <w:rPr>
          <w:rFonts w:ascii="Consolas" w:hAnsi="Consolas" w:hint="eastAsia"/>
          <w:color w:val="000000"/>
          <w:sz w:val="20"/>
        </w:rPr>
        <w:t>，</w:t>
      </w:r>
      <w:r w:rsidR="00E2394B">
        <w:rPr>
          <w:rFonts w:ascii="Consolas" w:hAnsi="Consolas" w:hint="eastAsia"/>
          <w:color w:val="000000"/>
          <w:sz w:val="20"/>
          <w:highlight w:val="white"/>
        </w:rPr>
        <w:t>sdkalgorithm.jar</w:t>
      </w:r>
      <w:r>
        <w:rPr>
          <w:rFonts w:cs="黑体" w:hint="eastAsia"/>
          <w:sz w:val="22"/>
          <w:szCs w:val="22"/>
        </w:rPr>
        <w:t xml:space="preserve">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F27DBE">
      <w:pPr>
        <w:pStyle w:val="a5"/>
        <w:shd w:val="clear" w:color="auto" w:fill="FFFFFF"/>
        <w:spacing w:before="90" w:beforeAutospacing="0" w:after="90" w:afterAutospacing="0" w:line="300" w:lineRule="atLeast"/>
      </w:pPr>
      <w:r>
        <w:rPr>
          <w:noProof/>
        </w:rPr>
        <w:lastRenderedPageBreak/>
        <w:drawing>
          <wp:inline distT="0" distB="0" distL="0" distR="0">
            <wp:extent cx="2809875" cy="5648325"/>
            <wp:effectExtent l="19050" t="0" r="9525" b="0"/>
            <wp:docPr id="1" name="图片 1" descr="QQ截图2021100816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211008162658"/>
                    <pic:cNvPicPr>
                      <a:picLocks noChangeAspect="1" noChangeArrowheads="1"/>
                    </pic:cNvPicPr>
                  </pic:nvPicPr>
                  <pic:blipFill>
                    <a:blip r:embed="rId14" cstate="print"/>
                    <a:srcRect/>
                    <a:stretch>
                      <a:fillRect/>
                    </a:stretch>
                  </pic:blipFill>
                  <pic:spPr bwMode="auto">
                    <a:xfrm>
                      <a:off x="0" y="0"/>
                      <a:ext cx="2809875" cy="5648325"/>
                    </a:xfrm>
                    <a:prstGeom prst="rect">
                      <a:avLst/>
                    </a:prstGeom>
                    <a:noFill/>
                    <a:ln w="9525">
                      <a:noFill/>
                      <a:miter lim="800000"/>
                      <a:headEnd/>
                      <a:tailEnd/>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“AndroidManifest.xml”</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Pr="005742FC" w:rsidRDefault="005742FC" w:rsidP="005742FC">
      <w:pPr>
        <w:autoSpaceDE w:val="0"/>
        <w:autoSpaceDN w:val="0"/>
        <w:adjustRightInd w:val="0"/>
        <w:jc w:val="left"/>
        <w:rPr>
          <w:rFonts w:ascii="Consolas" w:hAnsi="Consolas" w:cs="Consolas"/>
          <w:kern w:val="0"/>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"android.permission.ACCESS_FINE_LOCATION"</w:t>
      </w:r>
      <w:r>
        <w:rPr>
          <w:rFonts w:ascii="Consolas" w:hAnsi="Consolas" w:cs="Consolas"/>
          <w:kern w:val="0"/>
          <w:sz w:val="24"/>
        </w:rPr>
        <w:t xml:space="preserve"> </w:t>
      </w:r>
      <w:r>
        <w:rPr>
          <w:rFonts w:ascii="Consolas" w:hAnsi="Consolas" w:cs="Consolas"/>
          <w:color w:val="008080"/>
          <w:kern w:val="0"/>
          <w:sz w:val="24"/>
        </w:rPr>
        <w:t>/&gt;</w:t>
      </w:r>
      <w:r w:rsidR="0024635C">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85204248"/>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85204249"/>
      <w:r>
        <w:rPr>
          <w:rFonts w:ascii="微软雅黑" w:eastAsia="微软雅黑" w:hAnsi="微软雅黑" w:cs="微软雅黑" w:hint="eastAsia"/>
        </w:rPr>
        <w:t>1.API initialization</w:t>
      </w:r>
      <w:bookmarkEnd w:id="16"/>
    </w:p>
    <w:p w:rsidR="00B93D31" w:rsidRDefault="00414E63">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P102THelper</w:t>
      </w:r>
      <w:r w:rsidR="0024635C">
        <w:rPr>
          <w:rFonts w:ascii="Consolas" w:eastAsia="Consolas" w:hAnsi="Consolas" w:hint="eastAsia"/>
          <w:color w:val="000000"/>
          <w:sz w:val="20"/>
          <w:highlight w:val="white"/>
          <w:shd w:val="clear" w:color="FFFFFF" w:fill="D9D9D9"/>
        </w:rPr>
        <w:t>.getInstance(Context mContext);</w:t>
      </w:r>
    </w:p>
    <w:p w:rsidR="00B93D31" w:rsidRDefault="0024635C">
      <w:pPr>
        <w:pStyle w:val="3"/>
        <w:rPr>
          <w:rFonts w:hint="default"/>
        </w:rPr>
      </w:pPr>
      <w:bookmarkStart w:id="17" w:name="_Toc19763"/>
      <w:bookmarkStart w:id="18" w:name="_Toc85204250"/>
      <w:r>
        <w:t>Description</w:t>
      </w:r>
      <w:bookmarkEnd w:id="17"/>
      <w:bookmarkEnd w:id="18"/>
    </w:p>
    <w:p w:rsidR="00B93D31" w:rsidRDefault="00414E63">
      <w:pPr>
        <w:ind w:firstLine="420"/>
      </w:pPr>
      <w:r>
        <w:rPr>
          <w:rFonts w:ascii="Consolas" w:hAnsi="Consolas" w:hint="eastAsia"/>
          <w:color w:val="000000"/>
          <w:sz w:val="20"/>
          <w:highlight w:val="white"/>
          <w:shd w:val="clear" w:color="FFFFFF" w:fill="D9D9D9"/>
        </w:rPr>
        <w:t>P102THelper</w:t>
      </w:r>
      <w:r w:rsidR="0024635C">
        <w:rPr>
          <w:rFonts w:ascii="Consolas" w:hAnsi="Consolas" w:hint="eastAsia"/>
          <w:color w:val="000000"/>
          <w:sz w:val="20"/>
          <w:highlight w:val="white"/>
          <w:shd w:val="clear" w:color="FFFFFF" w:fill="D9D9D9"/>
        </w:rPr>
        <w:t xml:space="preserve"> </w:t>
      </w:r>
      <w:r w:rsidR="0024635C">
        <w:rPr>
          <w:rFonts w:ascii="微软雅黑" w:eastAsia="微软雅黑" w:hAnsi="微软雅黑" w:cs="微软雅黑" w:hint="eastAsia"/>
        </w:rPr>
        <w:t xml:space="preserve">Initialization </w:t>
      </w:r>
    </w:p>
    <w:p w:rsidR="00B93D31" w:rsidRDefault="0024635C">
      <w:pPr>
        <w:pStyle w:val="3"/>
        <w:rPr>
          <w:rFonts w:hint="default"/>
        </w:rPr>
      </w:pPr>
      <w:bookmarkStart w:id="19" w:name="_Toc85204251"/>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85204252"/>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sidR="00301F30">
        <w:rPr>
          <w:rFonts w:ascii="Consolas" w:hAnsi="Consolas" w:hint="eastAsia"/>
          <w:color w:val="000000"/>
          <w:sz w:val="20"/>
          <w:highlight w:val="white"/>
        </w:rPr>
        <w:t>DeviceType</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sidR="004060B2">
        <w:rPr>
          <w:rFonts w:ascii="Consolas" w:hAnsi="Consolas" w:hint="eastAsia"/>
          <w:color w:val="6A3E3E"/>
          <w:sz w:val="20"/>
          <w:highlight w:val="white"/>
        </w:rPr>
        <w:t>Type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85204253"/>
      <w:r>
        <w:t>Description</w:t>
      </w:r>
      <w:bookmarkEnd w:id="22"/>
    </w:p>
    <w:p w:rsidR="00B93D31" w:rsidRDefault="0024635C">
      <w:pPr>
        <w:ind w:firstLine="420"/>
      </w:pPr>
      <w:r>
        <w:rPr>
          <w:rFonts w:hint="eastAsia"/>
        </w:rPr>
        <w:t>Connect Pillow and setting userId</w:t>
      </w:r>
      <w:r w:rsidR="008845C3">
        <w:rPr>
          <w:rFonts w:hint="eastAsia"/>
        </w:rPr>
        <w:t>,</w:t>
      </w:r>
      <w:r w:rsidR="008845C3" w:rsidRPr="008845C3">
        <w:t xml:space="preserve"> Before connecting the device, the MTU of the device can be set using the setMTU method. P102T supports MTU, while P103T does not support MTU. For specific usage, please refer to the demo.</w:t>
      </w:r>
    </w:p>
    <w:p w:rsidR="00B93D31" w:rsidRDefault="0024635C">
      <w:pPr>
        <w:pStyle w:val="3"/>
        <w:rPr>
          <w:rFonts w:hint="default"/>
        </w:rPr>
      </w:pPr>
      <w:bookmarkStart w:id="23" w:name="_Toc85204254"/>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w:t>
            </w:r>
            <w:r w:rsidR="00C7534E">
              <w:rPr>
                <w:rFonts w:ascii="Consolas" w:hAnsi="Consolas" w:hint="eastAsia"/>
                <w:color w:val="000000"/>
                <w:sz w:val="20"/>
                <w:highlight w:val="white"/>
                <w:shd w:val="clear" w:color="FFFFFF" w:fill="D9D9D9"/>
              </w:rPr>
              <w:t>Type</w:t>
            </w:r>
          </w:p>
        </w:tc>
        <w:tc>
          <w:tcPr>
            <w:tcW w:w="3409" w:type="dxa"/>
            <w:shd w:val="clear" w:color="auto" w:fill="auto"/>
          </w:tcPr>
          <w:p w:rsidR="00B93D31" w:rsidRDefault="007F524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enum</w:t>
            </w:r>
          </w:p>
        </w:tc>
        <w:tc>
          <w:tcPr>
            <w:tcW w:w="3333" w:type="dxa"/>
            <w:shd w:val="clear" w:color="auto" w:fill="auto"/>
          </w:tcPr>
          <w:p w:rsidR="00295FD9" w:rsidRDefault="00295FD9" w:rsidP="00295FD9">
            <w:r>
              <w:t xml:space="preserve">The device type depends on the access device. Refer to the </w:t>
            </w:r>
            <w:r>
              <w:rPr>
                <w:rFonts w:hint="eastAsia"/>
              </w:rPr>
              <w:t>D</w:t>
            </w:r>
            <w:r>
              <w:t>evice</w:t>
            </w:r>
            <w:r>
              <w:rPr>
                <w:rFonts w:hint="eastAsia"/>
              </w:rPr>
              <w:t>T</w:t>
            </w:r>
            <w:r w:rsidR="00510916">
              <w:t xml:space="preserve">ype </w:t>
            </w:r>
            <w:r w:rsidR="00510916">
              <w:rPr>
                <w:rFonts w:hint="eastAsia"/>
              </w:rPr>
              <w:t>enum</w:t>
            </w:r>
            <w:r>
              <w:t>. The current device type is:</w:t>
            </w:r>
          </w:p>
          <w:p w:rsidR="00B93D31" w:rsidRDefault="00295FD9" w:rsidP="00295FD9">
            <w:pPr>
              <w:rPr>
                <w:rFonts w:hint="eastAsia"/>
              </w:rPr>
            </w:pPr>
            <w:r>
              <w:t>DEVICE_ TYPE_ P102T</w:t>
            </w:r>
          </w:p>
          <w:p w:rsidR="00045CAD" w:rsidRDefault="00045CAD" w:rsidP="00295FD9">
            <w:pPr>
              <w:rPr>
                <w:rFonts w:ascii="Consolas" w:hAnsi="Consolas"/>
                <w:color w:val="000000"/>
                <w:sz w:val="20"/>
                <w:highlight w:val="white"/>
                <w:shd w:val="clear" w:color="FFFFFF" w:fill="D9D9D9"/>
              </w:rPr>
            </w:pPr>
            <w:r>
              <w:lastRenderedPageBreak/>
              <w:t>DEVICE_ TYPE_ P10</w:t>
            </w:r>
            <w:r>
              <w:rPr>
                <w:rFonts w:hint="eastAsia"/>
              </w:rPr>
              <w:t>3</w:t>
            </w:r>
            <w:r>
              <w:t>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Pillow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It mean user A connects to 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LoginBean" w:history="1">
              <w:r>
                <w:rPr>
                  <w:rStyle w:val="a7"/>
                  <w:rFonts w:ascii="Consolas" w:hAnsi="Consolas" w:hint="eastAsia"/>
                  <w:color w:val="000000"/>
                  <w:sz w:val="20"/>
                  <w:highlight w:val="white"/>
                  <w:shd w:val="clear" w:color="FFFFFF" w:fill="D9D9D9"/>
                </w:rPr>
                <w:t xml:space="preserve">LoginBean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85204255"/>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lightGray"/>
        </w:rPr>
        <w:t>IResultCallback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85204256"/>
      <w:r>
        <w:t>Description</w:t>
      </w:r>
      <w:bookmarkEnd w:id="26"/>
    </w:p>
    <w:p w:rsidR="00B93D31" w:rsidRDefault="0024635C">
      <w:pPr>
        <w:ind w:firstLine="420"/>
        <w:rPr>
          <w:rFonts w:ascii="Consolas" w:eastAsia="Consolas" w:hAnsi="Consolas"/>
          <w:color w:val="000000"/>
          <w:sz w:val="20"/>
          <w:highlight w:val="white"/>
        </w:rPr>
      </w:pPr>
      <w:r>
        <w:rPr>
          <w:rFonts w:hint="eastAsia"/>
        </w:rPr>
        <w:t xml:space="preserve">Get battery </w:t>
      </w:r>
    </w:p>
    <w:p w:rsidR="00B93D31" w:rsidRDefault="0024635C">
      <w:pPr>
        <w:pStyle w:val="3"/>
        <w:rPr>
          <w:rFonts w:hint="default"/>
        </w:rPr>
      </w:pPr>
      <w:bookmarkStart w:id="27" w:name="_Toc85204257"/>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12970"/>
      <w:bookmarkStart w:id="29" w:name="_Toc85204258"/>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85204259"/>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85204260"/>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8A6406">
            <w:hyperlink w:anchor="_IDataCallback&lt;T&gt;" w:history="1">
              <w:r w:rsidR="003C6E66">
                <w:rPr>
                  <w:rStyle w:val="a7"/>
                  <w:rFonts w:hint="eastAsia"/>
                </w:rPr>
                <w:t>IResultCallback</w:t>
              </w:r>
            </w:hyperlink>
            <w:r w:rsidR="0024635C">
              <w:rPr>
                <w:rFonts w:hint="eastAsia"/>
              </w:rPr>
              <w:t>&lt;String&gt;</w:t>
            </w:r>
          </w:p>
        </w:tc>
        <w:tc>
          <w:tcPr>
            <w:tcW w:w="3925" w:type="dxa"/>
            <w:shd w:val="clear" w:color="auto" w:fill="auto"/>
          </w:tcPr>
          <w:p w:rsidR="00B93D31" w:rsidRDefault="0024635C">
            <w:r>
              <w:rPr>
                <w:rFonts w:hint="eastAsia"/>
              </w:rPr>
              <w:t>Callback function, if success,return the version of device</w:t>
            </w:r>
          </w:p>
        </w:tc>
      </w:tr>
    </w:tbl>
    <w:p w:rsidR="00B93D31" w:rsidRDefault="006D4D26">
      <w:pPr>
        <w:pStyle w:val="2"/>
        <w:numPr>
          <w:ilvl w:val="0"/>
          <w:numId w:val="2"/>
        </w:numPr>
      </w:pPr>
      <w:bookmarkStart w:id="32" w:name="_Toc85204261"/>
      <w:r w:rsidRPr="006D4D26">
        <w:rPr>
          <w:rFonts w:ascii="微软雅黑" w:eastAsia="微软雅黑" w:hAnsi="微软雅黑" w:cs="微软雅黑"/>
        </w:rPr>
        <w:t xml:space="preserve">Query </w:t>
      </w:r>
      <w:r>
        <w:rPr>
          <w:rFonts w:ascii="微软雅黑" w:eastAsia="微软雅黑" w:hAnsi="微软雅黑" w:cs="微软雅黑" w:hint="eastAsia"/>
        </w:rPr>
        <w:t>device</w:t>
      </w:r>
      <w:r w:rsidRPr="006D4D26">
        <w:rPr>
          <w:rFonts w:ascii="微软雅黑" w:eastAsia="微软雅黑" w:hAnsi="微软雅黑" w:cs="微软雅黑"/>
        </w:rPr>
        <w:t xml:space="preserve"> collection status</w:t>
      </w:r>
      <w:bookmarkEnd w:id="32"/>
    </w:p>
    <w:p w:rsidR="00617699" w:rsidRPr="00617699" w:rsidRDefault="00617699" w:rsidP="00617699">
      <w:pPr>
        <w:autoSpaceDE w:val="0"/>
        <w:autoSpaceDN w:val="0"/>
        <w:adjustRightInd w:val="0"/>
        <w:jc w:val="left"/>
        <w:rPr>
          <w:rFonts w:ascii="Consolas" w:hAnsi="Consolas" w:cs="Consolas"/>
          <w:color w:val="000000"/>
          <w:kern w:val="0"/>
          <w:sz w:val="24"/>
        </w:rPr>
      </w:pPr>
      <w:r w:rsidRPr="00617699">
        <w:rPr>
          <w:rFonts w:ascii="Consolas" w:hAnsi="Consolas" w:cs="Consolas"/>
          <w:b/>
          <w:bCs/>
          <w:color w:val="7F0055"/>
          <w:kern w:val="0"/>
          <w:sz w:val="24"/>
        </w:rPr>
        <w:t>public</w:t>
      </w:r>
      <w:r w:rsidRPr="00617699">
        <w:rPr>
          <w:rFonts w:ascii="Consolas" w:hAnsi="Consolas" w:cs="Consolas"/>
          <w:color w:val="000000"/>
          <w:kern w:val="0"/>
          <w:sz w:val="24"/>
        </w:rPr>
        <w:t xml:space="preserve"> </w:t>
      </w:r>
      <w:r w:rsidRPr="00617699">
        <w:rPr>
          <w:rFonts w:ascii="Consolas" w:hAnsi="Consolas" w:cs="Consolas"/>
          <w:b/>
          <w:bCs/>
          <w:color w:val="7F0055"/>
          <w:kern w:val="0"/>
          <w:sz w:val="24"/>
        </w:rPr>
        <w:t>void</w:t>
      </w:r>
      <w:r w:rsidRPr="00617699">
        <w:rPr>
          <w:rFonts w:ascii="Consolas" w:hAnsi="Consolas" w:cs="Consolas"/>
          <w:color w:val="000000"/>
          <w:kern w:val="0"/>
          <w:sz w:val="24"/>
        </w:rPr>
        <w:t xml:space="preserve"> queryCollectStatus(</w:t>
      </w:r>
      <w:r w:rsidRPr="00617699">
        <w:rPr>
          <w:rFonts w:ascii="Consolas" w:hAnsi="Consolas" w:cs="Consolas"/>
          <w:b/>
          <w:bCs/>
          <w:color w:val="7F0055"/>
          <w:kern w:val="0"/>
          <w:sz w:val="24"/>
        </w:rPr>
        <w:t>int</w:t>
      </w:r>
      <w:r w:rsidRPr="00617699">
        <w:rPr>
          <w:rFonts w:ascii="Consolas" w:hAnsi="Consolas" w:cs="Consolas"/>
          <w:color w:val="000000"/>
          <w:kern w:val="0"/>
          <w:sz w:val="24"/>
        </w:rPr>
        <w:t xml:space="preserve"> </w:t>
      </w:r>
      <w:r w:rsidRPr="00617699">
        <w:rPr>
          <w:rFonts w:ascii="Consolas" w:hAnsi="Consolas" w:cs="Consolas"/>
          <w:color w:val="6A3E3E"/>
          <w:kern w:val="0"/>
          <w:sz w:val="24"/>
        </w:rPr>
        <w:t>timeout</w:t>
      </w:r>
      <w:r w:rsidRPr="00617699">
        <w:rPr>
          <w:rFonts w:ascii="Consolas" w:hAnsi="Consolas" w:cs="Consolas"/>
          <w:color w:val="000000"/>
          <w:kern w:val="0"/>
          <w:sz w:val="24"/>
        </w:rPr>
        <w:t>, IResultCallback&lt;</w:t>
      </w:r>
      <w:hyperlink w:anchor="_CollectStatus" w:history="1">
        <w:r w:rsidRPr="00617699">
          <w:rPr>
            <w:rStyle w:val="a7"/>
            <w:rFonts w:ascii="Consolas" w:hAnsi="Consolas" w:cs="Consolas"/>
            <w:kern w:val="0"/>
            <w:sz w:val="24"/>
          </w:rPr>
          <w:t>CollectStatus</w:t>
        </w:r>
      </w:hyperlink>
      <w:r w:rsidRPr="00617699">
        <w:rPr>
          <w:rFonts w:ascii="Consolas" w:hAnsi="Consolas" w:cs="Consolas"/>
          <w:color w:val="000000"/>
          <w:kern w:val="0"/>
          <w:sz w:val="24"/>
        </w:rPr>
        <w:t xml:space="preserve">&gt; </w:t>
      </w:r>
      <w:r w:rsidRPr="00617699">
        <w:rPr>
          <w:rFonts w:ascii="Consolas" w:hAnsi="Consolas" w:cs="Consolas"/>
          <w:color w:val="6A3E3E"/>
          <w:kern w:val="0"/>
          <w:sz w:val="24"/>
        </w:rPr>
        <w:t>cb</w:t>
      </w:r>
      <w:r w:rsidRPr="00617699">
        <w:rPr>
          <w:rFonts w:ascii="Consolas" w:hAnsi="Consolas" w:cs="Consolas"/>
          <w:color w:val="000000"/>
          <w:kern w:val="0"/>
          <w:sz w:val="24"/>
        </w:rPr>
        <w:t>)</w:t>
      </w:r>
    </w:p>
    <w:p w:rsidR="00B93D31" w:rsidRDefault="0024635C">
      <w:pPr>
        <w:pStyle w:val="3"/>
        <w:rPr>
          <w:rFonts w:hint="default"/>
        </w:rPr>
      </w:pPr>
      <w:bookmarkStart w:id="33" w:name="_Toc85204262"/>
      <w:r>
        <w:t>Description</w:t>
      </w:r>
      <w:bookmarkEnd w:id="33"/>
    </w:p>
    <w:p w:rsidR="00B93D31" w:rsidRDefault="00E42B3B">
      <w:pPr>
        <w:ind w:firstLine="420"/>
        <w:rPr>
          <w:rFonts w:ascii="Consolas" w:hAnsi="Consolas" w:cs="Consolas"/>
          <w:sz w:val="20"/>
          <w:szCs w:val="20"/>
        </w:rPr>
      </w:pPr>
      <w:r w:rsidRPr="00E42B3B">
        <w:rPr>
          <w:rFonts w:ascii="Consolas" w:hAnsi="Consolas" w:cs="Consolas"/>
          <w:sz w:val="20"/>
          <w:szCs w:val="20"/>
        </w:rPr>
        <w:t xml:space="preserve">It is used to query whether the </w:t>
      </w:r>
      <w:r w:rsidR="00040A22">
        <w:rPr>
          <w:rFonts w:ascii="Consolas" w:hAnsi="Consolas" w:cs="Consolas" w:hint="eastAsia"/>
          <w:sz w:val="20"/>
          <w:szCs w:val="20"/>
        </w:rPr>
        <w:t>device</w:t>
      </w:r>
      <w:r w:rsidRPr="00E42B3B">
        <w:rPr>
          <w:rFonts w:ascii="Consolas" w:hAnsi="Consolas" w:cs="Consolas"/>
          <w:sz w:val="20"/>
          <w:szCs w:val="20"/>
        </w:rPr>
        <w:t xml:space="preserve"> is currently being monitored and how long it has been monitored</w:t>
      </w:r>
    </w:p>
    <w:p w:rsidR="00B93D31" w:rsidRDefault="0024635C">
      <w:pPr>
        <w:pStyle w:val="3"/>
        <w:rPr>
          <w:rFonts w:hint="default"/>
        </w:rPr>
      </w:pPr>
      <w:bookmarkStart w:id="34" w:name="_Toc85204263"/>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CollectStatus" w:history="1">
              <w:r w:rsidR="002C0BC8" w:rsidRPr="00617699">
                <w:rPr>
                  <w:rStyle w:val="a7"/>
                  <w:rFonts w:ascii="Consolas" w:hAnsi="Consolas" w:cs="Consolas"/>
                  <w:kern w:val="0"/>
                  <w:sz w:val="24"/>
                </w:rPr>
                <w:t>CollectStatus</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35" w:name="_Toc16943"/>
      <w:bookmarkStart w:id="36" w:name="_Toc85204264"/>
      <w:r>
        <w:rPr>
          <w:rFonts w:ascii="微软雅黑" w:eastAsia="微软雅黑" w:hAnsi="微软雅黑" w:cs="微软雅黑" w:hint="eastAsia"/>
        </w:rPr>
        <w:t>Stop Monitoring/Collecting</w:t>
      </w:r>
      <w:bookmarkEnd w:id="35"/>
      <w:bookmarkEnd w:id="3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7" w:name="_Toc85204265"/>
      <w:r>
        <w:t>Description</w:t>
      </w:r>
      <w:bookmarkEnd w:id="37"/>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38" w:name="_Toc85204266"/>
      <w:r>
        <w:t>Parameters</w:t>
      </w:r>
      <w:bookmarkEnd w:id="3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3C6E6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39" w:name="_Toc31526"/>
      <w:bookmarkStart w:id="40" w:name="_Toc85204267"/>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39"/>
      <w:bookmarkEnd w:id="40"/>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1" w:name="_Toc85204268"/>
      <w:r>
        <w:lastRenderedPageBreak/>
        <w:t>Description</w:t>
      </w:r>
      <w:bookmarkEnd w:id="41"/>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42" w:name="_Toc85204269"/>
      <w:r>
        <w:t>Parameters</w:t>
      </w:r>
      <w:bookmarkEnd w:id="4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649"/>
        <w:gridCol w:w="3489"/>
      </w:tblGrid>
      <w:tr w:rsidR="00B93D31" w:rsidTr="00267458">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64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48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267458">
        <w:tc>
          <w:tcPr>
            <w:tcW w:w="1704" w:type="dxa"/>
            <w:shd w:val="clear" w:color="auto" w:fill="auto"/>
          </w:tcPr>
          <w:p w:rsidR="00B93D31" w:rsidRDefault="0024635C" w:rsidP="00E26283">
            <w:pPr>
              <w:rPr>
                <w:rFonts w:ascii="Consolas" w:hAnsi="Consolas" w:cs="Consolas"/>
                <w:sz w:val="20"/>
                <w:szCs w:val="20"/>
              </w:rPr>
            </w:pPr>
            <w:r>
              <w:rPr>
                <w:rFonts w:ascii="Consolas" w:hAnsi="Consolas" w:cs="Consolas" w:hint="eastAsia"/>
                <w:sz w:val="20"/>
                <w:szCs w:val="20"/>
              </w:rPr>
              <w:t>timeout</w:t>
            </w:r>
          </w:p>
        </w:tc>
        <w:tc>
          <w:tcPr>
            <w:tcW w:w="3649" w:type="dxa"/>
            <w:shd w:val="clear" w:color="auto" w:fill="auto"/>
          </w:tcPr>
          <w:p w:rsidR="00B93D31" w:rsidRDefault="0024635C" w:rsidP="00E26283">
            <w:pPr>
              <w:rPr>
                <w:rFonts w:ascii="Consolas" w:hAnsi="Consolas" w:cs="Consolas"/>
                <w:sz w:val="20"/>
                <w:szCs w:val="20"/>
              </w:rPr>
            </w:pPr>
            <w:r>
              <w:rPr>
                <w:rFonts w:ascii="Consolas" w:hAnsi="Consolas" w:cs="Consolas" w:hint="eastAsia"/>
                <w:sz w:val="20"/>
                <w:szCs w:val="20"/>
              </w:rPr>
              <w:t>int</w:t>
            </w:r>
          </w:p>
        </w:tc>
        <w:tc>
          <w:tcPr>
            <w:tcW w:w="3489" w:type="dxa"/>
            <w:shd w:val="clear" w:color="auto" w:fill="auto"/>
          </w:tcPr>
          <w:p w:rsidR="00B93D31" w:rsidRDefault="0024635C" w:rsidP="00267458">
            <w:pPr>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rsidTr="00267458">
        <w:tc>
          <w:tcPr>
            <w:tcW w:w="1704" w:type="dxa"/>
            <w:shd w:val="clear" w:color="auto" w:fill="auto"/>
          </w:tcPr>
          <w:p w:rsidR="00B93D31" w:rsidRDefault="0024635C" w:rsidP="00E26283">
            <w:pPr>
              <w:rPr>
                <w:rFonts w:ascii="Consolas" w:hAnsi="Consolas" w:cs="Consolas"/>
                <w:sz w:val="20"/>
                <w:szCs w:val="20"/>
              </w:rPr>
            </w:pPr>
            <w:r>
              <w:rPr>
                <w:rFonts w:ascii="Consolas" w:hAnsi="Consolas" w:cs="Consolas" w:hint="eastAsia"/>
                <w:sz w:val="20"/>
                <w:szCs w:val="20"/>
              </w:rPr>
              <w:t>cb</w:t>
            </w:r>
          </w:p>
        </w:tc>
        <w:tc>
          <w:tcPr>
            <w:tcW w:w="3649" w:type="dxa"/>
            <w:shd w:val="clear" w:color="auto" w:fill="auto"/>
          </w:tcPr>
          <w:p w:rsidR="00B93D31" w:rsidRDefault="008A6406" w:rsidP="00E26283">
            <w:pPr>
              <w:rPr>
                <w:rFonts w:ascii="Consolas" w:hAnsi="Consolas" w:cs="Consolas"/>
                <w:sz w:val="20"/>
                <w:szCs w:val="20"/>
              </w:rPr>
            </w:pPr>
            <w:hyperlink w:anchor="_IDataCallback&lt;T&gt;" w:history="1">
              <w:r w:rsidR="003C6E66">
                <w:rPr>
                  <w:rStyle w:val="a7"/>
                  <w:rFonts w:ascii="Consolas" w:hAnsi="Consolas" w:cs="Consolas" w:hint="eastAsia"/>
                  <w:sz w:val="20"/>
                  <w:szCs w:val="20"/>
                </w:rPr>
                <w:t>IResultCallback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RealTimeData</w:t>
              </w:r>
            </w:hyperlink>
            <w:r w:rsidR="0024635C">
              <w:rPr>
                <w:rFonts w:ascii="Consolas" w:hAnsi="Consolas" w:cs="Consolas" w:hint="eastAsia"/>
                <w:sz w:val="20"/>
                <w:szCs w:val="20"/>
              </w:rPr>
              <w:t>&gt;</w:t>
            </w:r>
          </w:p>
        </w:tc>
        <w:tc>
          <w:tcPr>
            <w:tcW w:w="3489" w:type="dxa"/>
            <w:shd w:val="clear" w:color="auto" w:fill="auto"/>
          </w:tcPr>
          <w:p w:rsidR="00B93D31" w:rsidRDefault="0024635C" w:rsidP="00267458">
            <w:pPr>
              <w:rPr>
                <w:rFonts w:ascii="Consolas" w:hAnsi="Consolas" w:cs="Consolas"/>
                <w:sz w:val="20"/>
                <w:szCs w:val="20"/>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3" w:name="_Toc9388"/>
      <w:bookmarkStart w:id="44" w:name="_Toc85204270"/>
      <w:r>
        <w:rPr>
          <w:rFonts w:ascii="微软雅黑" w:eastAsia="微软雅黑" w:hAnsi="微软雅黑" w:cs="微软雅黑" w:hint="eastAsia"/>
        </w:rPr>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43"/>
      <w:bookmarkEnd w:id="44"/>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45" w:name="_Toc85204271"/>
      <w:r>
        <w:t>Description</w:t>
      </w:r>
      <w:bookmarkEnd w:id="45"/>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46" w:name="_Toc85204272"/>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47" w:name="_Toc7880"/>
      <w:bookmarkStart w:id="48" w:name="_Toc85204273"/>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7"/>
      <w:bookmarkEnd w:id="48"/>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9" w:name="_Toc85204274"/>
      <w:r>
        <w:t>Description</w:t>
      </w:r>
      <w:bookmarkEnd w:id="49"/>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0" w:name="_Toc85204275"/>
      <w:r>
        <w:t>Parameters</w:t>
      </w:r>
      <w:bookmarkEnd w:id="5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1" w:name="_Toc28821"/>
      <w:bookmarkStart w:id="52" w:name="_Toc85204276"/>
      <w:r>
        <w:rPr>
          <w:rFonts w:ascii="微软雅黑" w:eastAsia="微软雅黑" w:hAnsi="微软雅黑" w:cs="微软雅黑" w:hint="eastAsia"/>
        </w:rPr>
        <w:lastRenderedPageBreak/>
        <w:t xml:space="preserve">Stop Getting </w:t>
      </w:r>
      <w:r>
        <w:rPr>
          <w:rFonts w:ascii="微软雅黑" w:eastAsia="微软雅黑" w:hAnsi="微软雅黑" w:cs="微软雅黑"/>
        </w:rPr>
        <w:t>The Signal Strength</w:t>
      </w:r>
      <w:bookmarkEnd w:id="51"/>
      <w:bookmarkEnd w:id="52"/>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53" w:name="_Toc85204277"/>
      <w:r>
        <w:t>Description</w:t>
      </w:r>
      <w:bookmarkEnd w:id="53"/>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54" w:name="_Toc85204278"/>
      <w:r>
        <w:t>Parameters</w:t>
      </w:r>
      <w:bookmarkEnd w:id="5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r w:rsidR="0024635C">
                <w:rPr>
                  <w:rStyle w:val="a7"/>
                  <w:rFonts w:ascii="Consolas" w:hAnsi="Consolas" w:hint="eastAsia"/>
                  <w:color w:val="000000"/>
                  <w:sz w:val="20"/>
                  <w:highlight w:val="white"/>
                  <w:shd w:val="clear" w:color="FFFFFF" w:fill="D9D9D9"/>
                </w:rPr>
                <w:t>&lt;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5" w:name="_Toc10728"/>
      <w:bookmarkStart w:id="56" w:name="_Toc85204279"/>
      <w:r>
        <w:rPr>
          <w:rFonts w:ascii="微软雅黑" w:eastAsia="微软雅黑" w:hAnsi="微软雅黑" w:cs="微软雅黑" w:hint="eastAsia"/>
        </w:rPr>
        <w:t>Get Sleep Report</w:t>
      </w:r>
      <w:bookmarkEnd w:id="55"/>
      <w:bookmarkEnd w:id="56"/>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w:t>
      </w:r>
      <w:r w:rsidR="003C6E66">
        <w:rPr>
          <w:rFonts w:ascii="Consolas" w:eastAsia="Consolas" w:hAnsi="Consolas" w:hint="eastAsia"/>
          <w:color w:val="000000"/>
          <w:sz w:val="20"/>
          <w:highlight w:val="white"/>
        </w:rPr>
        <w:t>IResultCallback</w:t>
      </w:r>
      <w:r>
        <w:rPr>
          <w:rFonts w:ascii="Consolas" w:eastAsia="Consolas" w:hAnsi="Consolas" w:hint="eastAsia"/>
          <w:color w:val="000000"/>
          <w:sz w:val="20"/>
          <w:highlight w:val="white"/>
        </w:rPr>
        <w:t xml:space="preserve">&lt;List&lt;HistoryData&gt;&gt;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7" w:name="_Toc85204280"/>
      <w:r>
        <w:t>Description</w:t>
      </w:r>
      <w:bookmarkEnd w:id="57"/>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58" w:name="_Toc85204281"/>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3391"/>
        <w:gridCol w:w="3925"/>
      </w:tblGrid>
      <w:tr w:rsidR="00B93D31" w:rsidTr="008A7972">
        <w:trPr>
          <w:trHeight w:val="90"/>
        </w:trPr>
        <w:tc>
          <w:tcPr>
            <w:tcW w:w="1526"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39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r>
              <w:rPr>
                <w:rFonts w:ascii="Consolas" w:hAnsi="Consolas"/>
                <w:color w:val="000000"/>
                <w:sz w:val="20"/>
              </w:rPr>
              <w:t>second</w:t>
            </w:r>
            <w:r>
              <w:rPr>
                <w:rFonts w:ascii="Consolas" w:hAnsi="Consolas" w:hint="eastAsia"/>
                <w:color w:val="000000"/>
                <w:sz w:val="20"/>
                <w:highlight w:val="white"/>
              </w:rPr>
              <w:t>)</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  Unit(</w:t>
            </w:r>
            <w:r>
              <w:rPr>
                <w:rFonts w:ascii="Consolas" w:hAnsi="Consolas"/>
                <w:color w:val="000000"/>
                <w:sz w:val="20"/>
              </w:rPr>
              <w:t>second</w:t>
            </w:r>
            <w:r>
              <w:rPr>
                <w:rFonts w:ascii="Consolas" w:hAnsi="Consolas" w:hint="eastAsia"/>
                <w:color w:val="000000"/>
                <w:sz w:val="20"/>
                <w:highlight w:val="white"/>
              </w:rPr>
              <w:t>)</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shd w:val="clear" w:color="FFFFFF" w:fill="D9D9D9"/>
              </w:rPr>
              <w:t>1:male   0:female</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39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rsidTr="008A7972">
        <w:tc>
          <w:tcPr>
            <w:tcW w:w="1526"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391"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59" w:name="_Toc11639"/>
      <w:bookmarkStart w:id="60" w:name="_Toc85204282"/>
      <w:r>
        <w:rPr>
          <w:rFonts w:ascii="微软雅黑" w:eastAsia="微软雅黑" w:hAnsi="微软雅黑" w:cs="微软雅黑"/>
        </w:rPr>
        <w:t>Firmware Update</w:t>
      </w:r>
      <w:bookmarkEnd w:id="59"/>
      <w:r>
        <w:rPr>
          <w:rFonts w:ascii="微软雅黑" w:eastAsia="微软雅黑" w:hAnsi="微软雅黑" w:cs="微软雅黑" w:hint="eastAsia"/>
        </w:rPr>
        <w:t xml:space="preserve"> 1</w:t>
      </w:r>
      <w:bookmarkEnd w:id="60"/>
    </w:p>
    <w:p w:rsidR="00B93D31" w:rsidRDefault="006D0D70">
      <w:pPr>
        <w:ind w:firstLine="420"/>
        <w:rPr>
          <w:rFonts w:ascii="Consolas" w:eastAsia="Consolas" w:hAnsi="Consolas"/>
          <w:color w:val="000000"/>
          <w:sz w:val="20"/>
          <w:highlight w:val="white"/>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File </w:t>
      </w:r>
      <w:r>
        <w:rPr>
          <w:rFonts w:ascii="Consolas" w:hAnsi="Consolas" w:cs="Consolas"/>
          <w:color w:val="6A3E3E"/>
          <w:kern w:val="0"/>
          <w:sz w:val="24"/>
        </w:rPr>
        <w:t>file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rsidR="00B93D31" w:rsidRDefault="0024635C">
      <w:pPr>
        <w:pStyle w:val="3"/>
        <w:rPr>
          <w:rFonts w:hint="default"/>
        </w:rPr>
      </w:pPr>
      <w:bookmarkStart w:id="61" w:name="_Toc85204283"/>
      <w:r>
        <w:t>Description</w:t>
      </w:r>
      <w:bookmarkEnd w:id="61"/>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lastRenderedPageBreak/>
        <w:t>Firmware Update</w:t>
      </w:r>
    </w:p>
    <w:p w:rsidR="00B93D31" w:rsidRDefault="0024635C">
      <w:pPr>
        <w:pStyle w:val="3"/>
        <w:rPr>
          <w:rFonts w:hint="default"/>
        </w:rPr>
      </w:pPr>
      <w:bookmarkStart w:id="62" w:name="_Toc85204284"/>
      <w:r>
        <w:t>Parameters</w:t>
      </w:r>
      <w:bookmarkEnd w:id="6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07D2E">
        <w:tc>
          <w:tcPr>
            <w:tcW w:w="1704" w:type="dxa"/>
            <w:shd w:val="clear" w:color="auto" w:fill="auto"/>
          </w:tcPr>
          <w:p w:rsidR="00407D2E" w:rsidRPr="000749E1" w:rsidRDefault="00407D2E"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pKey</w:t>
            </w:r>
          </w:p>
        </w:tc>
        <w:tc>
          <w:tcPr>
            <w:tcW w:w="3213" w:type="dxa"/>
            <w:shd w:val="clear" w:color="auto" w:fill="auto"/>
          </w:tcPr>
          <w:p w:rsidR="00407D2E" w:rsidRPr="0006275F" w:rsidRDefault="00407D2E"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407D2E" w:rsidRDefault="00407D2E">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407D2E">
        <w:tc>
          <w:tcPr>
            <w:tcW w:w="1704" w:type="dxa"/>
            <w:shd w:val="clear" w:color="auto" w:fill="auto"/>
          </w:tcPr>
          <w:p w:rsidR="00407D2E" w:rsidRPr="00D96441" w:rsidRDefault="00407D2E"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hashCode</w:t>
            </w:r>
          </w:p>
        </w:tc>
        <w:tc>
          <w:tcPr>
            <w:tcW w:w="3213" w:type="dxa"/>
            <w:shd w:val="clear" w:color="auto" w:fill="auto"/>
          </w:tcPr>
          <w:p w:rsidR="00407D2E" w:rsidRPr="0006275F" w:rsidRDefault="00407D2E"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407D2E" w:rsidRDefault="00407D2E">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24635C">
      <w:pPr>
        <w:pStyle w:val="2"/>
        <w:numPr>
          <w:ilvl w:val="0"/>
          <w:numId w:val="2"/>
        </w:numPr>
        <w:rPr>
          <w:rFonts w:ascii="微软雅黑" w:eastAsia="微软雅黑" w:hAnsi="微软雅黑" w:cs="微软雅黑"/>
        </w:rPr>
      </w:pPr>
      <w:bookmarkStart w:id="63" w:name="_Toc85204285"/>
      <w:r>
        <w:rPr>
          <w:rFonts w:ascii="微软雅黑" w:eastAsia="微软雅黑" w:hAnsi="微软雅黑" w:cs="微软雅黑"/>
        </w:rPr>
        <w:t>Firmware Update</w:t>
      </w:r>
      <w:r>
        <w:rPr>
          <w:rFonts w:ascii="微软雅黑" w:eastAsia="微软雅黑" w:hAnsi="微软雅黑" w:cs="微软雅黑" w:hint="eastAsia"/>
        </w:rPr>
        <w:t xml:space="preserve"> 2</w:t>
      </w:r>
      <w:bookmarkEnd w:id="63"/>
    </w:p>
    <w:p w:rsidR="00B93D31" w:rsidRPr="00F31516" w:rsidRDefault="00F31516" w:rsidP="00F31516">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upgradeDevice(</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pKey</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hashCode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hint="eastAsia"/>
          <w:color w:val="000000"/>
          <w:kern w:val="0"/>
          <w:sz w:val="24"/>
        </w:rPr>
        <w:t>InputStream</w:t>
      </w:r>
      <w:r>
        <w:rPr>
          <w:rFonts w:ascii="Consolas" w:hAnsi="Consolas" w:cs="Consolas"/>
          <w:color w:val="000000"/>
          <w:kern w:val="0"/>
          <w:sz w:val="24"/>
        </w:rPr>
        <w:t xml:space="preserve"> </w:t>
      </w:r>
      <w:r>
        <w:rPr>
          <w:rFonts w:ascii="Consolas" w:hAnsi="Consolas" w:cs="Consolas" w:hint="eastAsia"/>
          <w:color w:val="000000"/>
          <w:kern w:val="0"/>
          <w:sz w:val="24"/>
        </w:rPr>
        <w:t>is</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IResultCallback&lt;Integer&gt; </w:t>
      </w:r>
      <w:r>
        <w:rPr>
          <w:rFonts w:ascii="Consolas" w:hAnsi="Consolas" w:cs="Consolas"/>
          <w:color w:val="6A3E3E"/>
          <w:kern w:val="0"/>
          <w:sz w:val="24"/>
        </w:rPr>
        <w:t>cb</w:t>
      </w:r>
      <w:r>
        <w:rPr>
          <w:rFonts w:ascii="Consolas" w:hAnsi="Consolas" w:cs="Consolas"/>
          <w:color w:val="000000"/>
          <w:kern w:val="0"/>
          <w:sz w:val="24"/>
        </w:rPr>
        <w:t>)</w:t>
      </w:r>
    </w:p>
    <w:p w:rsidR="00B93D31" w:rsidRDefault="0024635C">
      <w:pPr>
        <w:pStyle w:val="3"/>
        <w:rPr>
          <w:rFonts w:hint="default"/>
        </w:rPr>
      </w:pPr>
      <w:bookmarkStart w:id="64" w:name="_Toc85204286"/>
      <w:r>
        <w:t>Description</w:t>
      </w:r>
      <w:bookmarkEnd w:id="64"/>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65" w:name="_Toc85204287"/>
      <w:r>
        <w:t>Parameters</w:t>
      </w:r>
      <w:bookmarkEnd w:id="6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645B">
        <w:tc>
          <w:tcPr>
            <w:tcW w:w="1704" w:type="dxa"/>
            <w:shd w:val="clear" w:color="auto" w:fill="auto"/>
          </w:tcPr>
          <w:p w:rsidR="0089645B" w:rsidRPr="000749E1" w:rsidRDefault="0089645B"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pKey</w:t>
            </w:r>
          </w:p>
        </w:tc>
        <w:tc>
          <w:tcPr>
            <w:tcW w:w="3213" w:type="dxa"/>
            <w:shd w:val="clear" w:color="auto" w:fill="auto"/>
          </w:tcPr>
          <w:p w:rsidR="0089645B" w:rsidRPr="0006275F" w:rsidRDefault="0089645B"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89645B" w:rsidRDefault="0089645B">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89645B">
        <w:tc>
          <w:tcPr>
            <w:tcW w:w="1704" w:type="dxa"/>
            <w:shd w:val="clear" w:color="auto" w:fill="auto"/>
          </w:tcPr>
          <w:p w:rsidR="0089645B" w:rsidRPr="00D96441" w:rsidRDefault="0089645B" w:rsidP="004F7ED7">
            <w:pPr>
              <w:rPr>
                <w:rFonts w:ascii="Consolas" w:hAnsi="Consolas"/>
                <w:color w:val="000000"/>
                <w:sz w:val="20"/>
                <w:highlight w:val="white"/>
                <w:shd w:val="clear" w:color="FFFFFF" w:fill="D9D9D9"/>
              </w:rPr>
            </w:pPr>
            <w:r>
              <w:rPr>
                <w:rFonts w:ascii="Consolas" w:hAnsi="Consolas" w:hint="eastAsia"/>
                <w:color w:val="6A3E3E"/>
                <w:sz w:val="20"/>
                <w:highlight w:val="white"/>
              </w:rPr>
              <w:t>hashCode</w:t>
            </w:r>
          </w:p>
        </w:tc>
        <w:tc>
          <w:tcPr>
            <w:tcW w:w="3213" w:type="dxa"/>
            <w:shd w:val="clear" w:color="auto" w:fill="auto"/>
          </w:tcPr>
          <w:p w:rsidR="0089645B" w:rsidRPr="0006275F" w:rsidRDefault="0089645B" w:rsidP="004F7ED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925" w:type="dxa"/>
            <w:shd w:val="clear" w:color="auto" w:fill="auto"/>
          </w:tcPr>
          <w:p w:rsidR="0089645B" w:rsidRDefault="0089645B">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A4713A" w:rsidP="00A4713A">
            <w:pPr>
              <w:rPr>
                <w:rFonts w:ascii="Consolas" w:hAnsi="Consolas"/>
                <w:color w:val="000000"/>
                <w:sz w:val="20"/>
                <w:highlight w:val="white"/>
                <w:shd w:val="clear" w:color="FFFFFF" w:fill="D9D9D9"/>
              </w:rPr>
            </w:pPr>
            <w:r w:rsidRPr="00A4713A">
              <w:rPr>
                <w:rFonts w:ascii="Consolas" w:hAnsi="Consolas"/>
                <w:color w:val="000000"/>
                <w:sz w:val="20"/>
              </w:rPr>
              <w:t xml:space="preserve">File data </w:t>
            </w:r>
            <w:r>
              <w:rPr>
                <w:rFonts w:ascii="Consolas" w:hAnsi="Consolas" w:hint="eastAsia"/>
                <w:color w:val="000000"/>
                <w:sz w:val="20"/>
              </w:rPr>
              <w:t>stream</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8A6406">
            <w:pPr>
              <w:rPr>
                <w:rFonts w:ascii="Consolas" w:hAnsi="Consolas"/>
                <w:color w:val="000000"/>
                <w:sz w:val="20"/>
                <w:highlight w:val="white"/>
                <w:shd w:val="clear" w:color="FFFFFF" w:fill="D9D9D9"/>
              </w:rPr>
            </w:pPr>
            <w:hyperlink w:anchor="_IDataCallback&lt;T&gt;" w:history="1">
              <w:r w:rsidR="003C6E66">
                <w:rPr>
                  <w:rStyle w:val="a7"/>
                  <w:rFonts w:ascii="Consolas" w:hAnsi="Consolas" w:hint="eastAsia"/>
                  <w:color w:val="000000"/>
                  <w:sz w:val="20"/>
                  <w:highlight w:val="white"/>
                  <w:shd w:val="clear" w:color="FFFFFF" w:fill="D9D9D9"/>
                </w:rPr>
                <w:t>IResultCallback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 Return upgrade progress</w:t>
            </w:r>
          </w:p>
        </w:tc>
      </w:tr>
    </w:tbl>
    <w:p w:rsidR="00B93D31" w:rsidRDefault="00B93D31" w:rsidP="00E45B2C">
      <w:pPr>
        <w:rPr>
          <w:rFonts w:ascii="Consolas" w:eastAsiaTheme="minorEastAsia" w:hAnsi="Consolas"/>
          <w:color w:val="000000"/>
          <w:sz w:val="20"/>
          <w:highlight w:val="white"/>
        </w:rPr>
      </w:pPr>
    </w:p>
    <w:p w:rsidR="004936BD" w:rsidRDefault="006F423B" w:rsidP="004936BD">
      <w:pPr>
        <w:pStyle w:val="2"/>
        <w:numPr>
          <w:ilvl w:val="0"/>
          <w:numId w:val="2"/>
        </w:numPr>
        <w:spacing w:before="260" w:after="260"/>
        <w:rPr>
          <w:rFonts w:ascii="微软雅黑" w:eastAsia="微软雅黑" w:hAnsi="微软雅黑" w:cs="微软雅黑"/>
        </w:rPr>
      </w:pPr>
      <w:bookmarkStart w:id="66" w:name="_Toc85204288"/>
      <w:r>
        <w:rPr>
          <w:rFonts w:ascii="微软雅黑" w:eastAsia="微软雅黑" w:hAnsi="微软雅黑" w:cs="微软雅黑"/>
        </w:rPr>
        <w:t xml:space="preserve">Wait for </w:t>
      </w:r>
      <w:r>
        <w:rPr>
          <w:rFonts w:ascii="微软雅黑" w:eastAsia="微软雅黑" w:hAnsi="微软雅黑" w:cs="微软雅黑" w:hint="eastAsia"/>
        </w:rPr>
        <w:t>device</w:t>
      </w:r>
      <w:r w:rsidRPr="006F423B">
        <w:rPr>
          <w:rFonts w:ascii="微软雅黑" w:eastAsia="微软雅黑" w:hAnsi="微软雅黑" w:cs="微软雅黑"/>
        </w:rPr>
        <w:t xml:space="preserve"> confirmation</w:t>
      </w:r>
      <w:bookmarkEnd w:id="66"/>
    </w:p>
    <w:p w:rsidR="004936BD" w:rsidRPr="00682D9F" w:rsidRDefault="004936BD" w:rsidP="004936BD">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waitConfirm(</w:t>
      </w:r>
      <w:r>
        <w:rPr>
          <w:rFonts w:ascii="Consolas" w:hAnsi="Consolas" w:cs="Consolas"/>
          <w:color w:val="000000"/>
          <w:kern w:val="0"/>
          <w:sz w:val="24"/>
          <w:u w:val="single"/>
        </w:rPr>
        <w:t>IResultCallback</w:t>
      </w:r>
      <w:r>
        <w:rPr>
          <w:rFonts w:ascii="Consolas" w:hAnsi="Consolas" w:cs="Consolas"/>
          <w:color w:val="000000"/>
          <w:kern w:val="0"/>
          <w:sz w:val="24"/>
        </w:rPr>
        <w:t xml:space="preserve"> </w:t>
      </w:r>
      <w:r>
        <w:rPr>
          <w:rFonts w:ascii="Consolas" w:hAnsi="Consolas" w:cs="Consolas"/>
          <w:color w:val="6A3E3E"/>
          <w:kern w:val="0"/>
          <w:sz w:val="24"/>
        </w:rPr>
        <w:t>cb</w:t>
      </w:r>
      <w:r>
        <w:rPr>
          <w:rFonts w:ascii="Consolas" w:hAnsi="Consolas" w:cs="Consolas"/>
          <w:color w:val="000000"/>
          <w:kern w:val="0"/>
          <w:sz w:val="24"/>
        </w:rPr>
        <w:t xml:space="preserve">) </w:t>
      </w:r>
    </w:p>
    <w:p w:rsidR="004936BD" w:rsidRDefault="003B1763" w:rsidP="004936BD">
      <w:pPr>
        <w:pStyle w:val="3"/>
        <w:rPr>
          <w:rFonts w:hint="default"/>
        </w:rPr>
      </w:pPr>
      <w:bookmarkStart w:id="67" w:name="_Toc85204289"/>
      <w:r>
        <w:t>Description</w:t>
      </w:r>
      <w:bookmarkEnd w:id="67"/>
    </w:p>
    <w:p w:rsidR="00117E90" w:rsidRDefault="00117E90" w:rsidP="00117E90">
      <w:pPr>
        <w:ind w:firstLine="420"/>
      </w:pPr>
      <w:r>
        <w:t>It is used to open the device confirmation notification. After calling the interface successfully, press the power button on the device twice continuously, and the device will report the status message 0xf0. For specific usage, refer to demo</w:t>
      </w:r>
    </w:p>
    <w:p w:rsidR="00117E90" w:rsidRDefault="00117E90" w:rsidP="00117E90">
      <w:pPr>
        <w:ind w:firstLine="420"/>
      </w:pPr>
    </w:p>
    <w:p w:rsidR="004936BD" w:rsidRDefault="00117E90" w:rsidP="00117E90">
      <w:pPr>
        <w:ind w:firstLine="420"/>
        <w:rPr>
          <w:rFonts w:ascii="Consolas" w:eastAsia="Consolas" w:hAnsi="Consolas"/>
          <w:color w:val="000000"/>
          <w:sz w:val="20"/>
          <w:highlight w:val="white"/>
        </w:rPr>
      </w:pPr>
      <w:r>
        <w:t>Application scenario: when the user binds the device, in order to prevent the wrong device from being bound, call the interface, then press the power button on the device twice, and bind after the app receives the confirmation notice. (this step is not necessary, and the customer determines whether it is necessary according to his own needs)</w:t>
      </w:r>
    </w:p>
    <w:p w:rsidR="004936BD" w:rsidRDefault="004F3560" w:rsidP="004936BD">
      <w:pPr>
        <w:pStyle w:val="3"/>
        <w:rPr>
          <w:rFonts w:hint="default"/>
        </w:rPr>
      </w:pPr>
      <w:bookmarkStart w:id="68" w:name="_Toc85204290"/>
      <w:r>
        <w:t>Parameters</w:t>
      </w:r>
      <w:bookmarkEnd w:id="6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D31D13" w:rsidTr="005D031E">
        <w:trPr>
          <w:trHeight w:val="90"/>
        </w:trPr>
        <w:tc>
          <w:tcPr>
            <w:tcW w:w="1704" w:type="dxa"/>
            <w:shd w:val="clear" w:color="auto" w:fill="auto"/>
          </w:tcPr>
          <w:p w:rsidR="00D31D13" w:rsidRDefault="00D31D13"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D31D13" w:rsidRDefault="00D31D13"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D31D13" w:rsidRDefault="00D31D13"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936BD" w:rsidRPr="0006275F" w:rsidTr="005D031E">
        <w:tblPrEx>
          <w:tblLook w:val="0000"/>
        </w:tblPrEx>
        <w:tc>
          <w:tcPr>
            <w:tcW w:w="1704" w:type="dxa"/>
          </w:tcPr>
          <w:p w:rsidR="004936BD" w:rsidRPr="0006275F" w:rsidRDefault="004936BD" w:rsidP="005D031E">
            <w:pPr>
              <w:rPr>
                <w:rFonts w:ascii="Consolas" w:hAnsi="Consolas"/>
                <w:color w:val="000000"/>
                <w:sz w:val="20"/>
                <w:highlight w:val="white"/>
                <w:shd w:val="clear" w:color="FFFFFF" w:fill="D9D9D9"/>
              </w:rPr>
            </w:pPr>
            <w:r w:rsidRPr="0006275F">
              <w:rPr>
                <w:rFonts w:ascii="Consolas" w:hAnsi="Consolas" w:hint="eastAsia"/>
                <w:color w:val="000000"/>
                <w:sz w:val="20"/>
                <w:highlight w:val="white"/>
                <w:shd w:val="clear" w:color="FFFFFF" w:fill="D9D9D9"/>
              </w:rPr>
              <w:t>cb</w:t>
            </w:r>
          </w:p>
        </w:tc>
        <w:tc>
          <w:tcPr>
            <w:tcW w:w="3213" w:type="dxa"/>
          </w:tcPr>
          <w:p w:rsidR="004936BD" w:rsidRPr="0006275F" w:rsidRDefault="004936BD" w:rsidP="005D031E">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w:t>
            </w:r>
          </w:p>
        </w:tc>
        <w:tc>
          <w:tcPr>
            <w:tcW w:w="3925" w:type="dxa"/>
          </w:tcPr>
          <w:p w:rsidR="004936BD" w:rsidRPr="0006275F" w:rsidRDefault="009F190A" w:rsidP="005D031E">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4936BD" w:rsidRDefault="004936BD" w:rsidP="004936BD">
      <w:pPr>
        <w:ind w:firstLine="420"/>
        <w:rPr>
          <w:rFonts w:ascii="Consolas" w:eastAsiaTheme="minorEastAsia" w:hAnsi="Consolas"/>
          <w:color w:val="000000"/>
          <w:sz w:val="20"/>
          <w:highlight w:val="white"/>
        </w:rPr>
      </w:pPr>
    </w:p>
    <w:p w:rsidR="004936BD" w:rsidRDefault="00BC2BA9" w:rsidP="004936BD">
      <w:pPr>
        <w:pStyle w:val="2"/>
        <w:numPr>
          <w:ilvl w:val="0"/>
          <w:numId w:val="2"/>
        </w:numPr>
        <w:spacing w:before="260" w:after="260"/>
        <w:rPr>
          <w:rFonts w:ascii="微软雅黑" w:eastAsia="微软雅黑" w:hAnsi="微软雅黑" w:cs="微软雅黑"/>
        </w:rPr>
      </w:pPr>
      <w:bookmarkStart w:id="69" w:name="_Toc85204291"/>
      <w:r w:rsidRPr="00BC2BA9">
        <w:rPr>
          <w:rFonts w:ascii="微软雅黑" w:eastAsia="微软雅黑" w:hAnsi="微软雅黑" w:cs="微软雅黑"/>
        </w:rPr>
        <w:t>Monitor the status messages reported by the device</w:t>
      </w:r>
      <w:bookmarkEnd w:id="69"/>
    </w:p>
    <w:p w:rsidR="004936BD" w:rsidRPr="00682D9F" w:rsidRDefault="004936BD" w:rsidP="004936BD">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addDeviceStateListener(</w:t>
      </w:r>
      <w:hyperlink w:anchor="_DeviceStateListener" w:history="1">
        <w:r w:rsidRPr="002E10E6">
          <w:rPr>
            <w:rStyle w:val="a7"/>
            <w:rFonts w:ascii="Consolas" w:hAnsi="Consolas" w:cs="Consolas"/>
            <w:kern w:val="0"/>
            <w:sz w:val="24"/>
          </w:rPr>
          <w:t>DeviceStateListener</w:t>
        </w:r>
      </w:hyperlink>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rsidR="0023379A" w:rsidRDefault="0023379A" w:rsidP="0023379A">
      <w:pPr>
        <w:pStyle w:val="3"/>
        <w:rPr>
          <w:rFonts w:hint="default"/>
        </w:rPr>
      </w:pPr>
      <w:bookmarkStart w:id="70" w:name="_Toc85204292"/>
      <w:r>
        <w:t>Description</w:t>
      </w:r>
      <w:bookmarkEnd w:id="70"/>
    </w:p>
    <w:p w:rsidR="004936BD" w:rsidRDefault="00222B29" w:rsidP="004936BD">
      <w:pPr>
        <w:ind w:firstLine="420"/>
        <w:rPr>
          <w:rFonts w:ascii="Consolas" w:eastAsia="Consolas" w:hAnsi="Consolas"/>
          <w:color w:val="000000"/>
          <w:sz w:val="20"/>
          <w:highlight w:val="white"/>
        </w:rPr>
      </w:pPr>
      <w:r w:rsidRPr="00222B29">
        <w:t>Used to add device status message listening</w:t>
      </w:r>
    </w:p>
    <w:p w:rsidR="004936BD" w:rsidRDefault="0023379A" w:rsidP="004936BD">
      <w:pPr>
        <w:pStyle w:val="3"/>
        <w:rPr>
          <w:rFonts w:hint="default"/>
        </w:rPr>
      </w:pPr>
      <w:bookmarkStart w:id="71" w:name="_Toc85204293"/>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3260"/>
        <w:gridCol w:w="2780"/>
      </w:tblGrid>
      <w:tr w:rsidR="00597A7A" w:rsidTr="00597A7A">
        <w:trPr>
          <w:trHeight w:val="90"/>
        </w:trPr>
        <w:tc>
          <w:tcPr>
            <w:tcW w:w="2802" w:type="dxa"/>
            <w:shd w:val="clear" w:color="auto" w:fill="auto"/>
          </w:tcPr>
          <w:p w:rsidR="00597A7A" w:rsidRDefault="00597A7A"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60" w:type="dxa"/>
            <w:shd w:val="clear" w:color="auto" w:fill="auto"/>
          </w:tcPr>
          <w:p w:rsidR="00597A7A" w:rsidRDefault="00597A7A"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780" w:type="dxa"/>
            <w:shd w:val="clear" w:color="auto" w:fill="auto"/>
          </w:tcPr>
          <w:p w:rsidR="00597A7A" w:rsidRDefault="00597A7A"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55494" w:rsidRPr="0006275F" w:rsidTr="005D031E">
        <w:tblPrEx>
          <w:tblLook w:val="0000"/>
        </w:tblPrEx>
        <w:tc>
          <w:tcPr>
            <w:tcW w:w="2802" w:type="dxa"/>
          </w:tcPr>
          <w:p w:rsidR="00E55494" w:rsidRPr="0006275F" w:rsidRDefault="00E55494" w:rsidP="005D031E">
            <w:pPr>
              <w:rPr>
                <w:rFonts w:ascii="Consolas" w:hAnsi="Consolas"/>
                <w:color w:val="000000"/>
                <w:sz w:val="20"/>
                <w:highlight w:val="white"/>
                <w:shd w:val="clear" w:color="FFFFFF" w:fill="D9D9D9"/>
              </w:rPr>
            </w:pPr>
            <w:r>
              <w:rPr>
                <w:rFonts w:ascii="Consolas" w:hAnsi="Consolas" w:cs="Consolas"/>
                <w:color w:val="6A3E3E"/>
                <w:kern w:val="0"/>
                <w:sz w:val="24"/>
              </w:rPr>
              <w:t>deviceStateListener</w:t>
            </w:r>
          </w:p>
        </w:tc>
        <w:tc>
          <w:tcPr>
            <w:tcW w:w="3260" w:type="dxa"/>
          </w:tcPr>
          <w:p w:rsidR="00E55494" w:rsidRPr="0006275F" w:rsidRDefault="008A6406" w:rsidP="005D031E">
            <w:pPr>
              <w:rPr>
                <w:rFonts w:ascii="Consolas" w:hAnsi="Consolas"/>
                <w:color w:val="000000"/>
                <w:sz w:val="20"/>
                <w:highlight w:val="white"/>
                <w:shd w:val="clear" w:color="FFFFFF" w:fill="D9D9D9"/>
              </w:rPr>
            </w:pPr>
            <w:hyperlink w:anchor="_DeviceStateListener" w:history="1">
              <w:r w:rsidR="00E55494" w:rsidRPr="002E10E6">
                <w:rPr>
                  <w:rStyle w:val="a7"/>
                  <w:rFonts w:ascii="Consolas" w:hAnsi="Consolas" w:cs="Consolas"/>
                  <w:kern w:val="0"/>
                  <w:sz w:val="24"/>
                </w:rPr>
                <w:t>DeviceStateListener</w:t>
              </w:r>
            </w:hyperlink>
          </w:p>
        </w:tc>
        <w:tc>
          <w:tcPr>
            <w:tcW w:w="2780" w:type="dxa"/>
          </w:tcPr>
          <w:p w:rsidR="00E55494" w:rsidRPr="0006275F" w:rsidRDefault="00E55494" w:rsidP="005D031E">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4936BD" w:rsidRDefault="004936BD" w:rsidP="004936BD">
      <w:pPr>
        <w:ind w:firstLine="420"/>
        <w:rPr>
          <w:rFonts w:ascii="Consolas" w:eastAsiaTheme="minorEastAsia" w:hAnsi="Consolas"/>
          <w:color w:val="000000"/>
          <w:sz w:val="20"/>
          <w:highlight w:val="white"/>
        </w:rPr>
      </w:pPr>
    </w:p>
    <w:p w:rsidR="004936BD" w:rsidRDefault="00E219D3" w:rsidP="004936BD">
      <w:pPr>
        <w:pStyle w:val="2"/>
        <w:numPr>
          <w:ilvl w:val="0"/>
          <w:numId w:val="2"/>
        </w:numPr>
        <w:spacing w:before="260" w:after="260"/>
        <w:rPr>
          <w:rFonts w:ascii="微软雅黑" w:eastAsia="微软雅黑" w:hAnsi="微软雅黑" w:cs="微软雅黑"/>
        </w:rPr>
      </w:pPr>
      <w:bookmarkStart w:id="72" w:name="_Toc85204294"/>
      <w:r w:rsidRPr="00E219D3">
        <w:rPr>
          <w:rFonts w:ascii="微软雅黑" w:eastAsia="微软雅黑" w:hAnsi="微软雅黑" w:cs="微软雅黑"/>
        </w:rPr>
        <w:t>Log off the status message listening reported by the device</w:t>
      </w:r>
      <w:bookmarkEnd w:id="72"/>
    </w:p>
    <w:p w:rsidR="004936BD" w:rsidRPr="00921E0E" w:rsidRDefault="004936BD" w:rsidP="004936B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removeDeviceStateListener(</w:t>
      </w:r>
      <w:hyperlink w:anchor="_DeviceStateListener" w:history="1">
        <w:r w:rsidRPr="002E10E6">
          <w:rPr>
            <w:rStyle w:val="a7"/>
            <w:rFonts w:ascii="Consolas" w:hAnsi="Consolas" w:cs="Consolas"/>
            <w:kern w:val="0"/>
            <w:sz w:val="24"/>
          </w:rPr>
          <w:t>DeviceStateListener</w:t>
        </w:r>
      </w:hyperlink>
      <w:r>
        <w:rPr>
          <w:rFonts w:ascii="Consolas" w:hAnsi="Consolas" w:cs="Consolas"/>
          <w:color w:val="000000"/>
          <w:kern w:val="0"/>
          <w:sz w:val="24"/>
        </w:rPr>
        <w:t xml:space="preserve"> </w:t>
      </w:r>
      <w:r>
        <w:rPr>
          <w:rFonts w:ascii="Consolas" w:hAnsi="Consolas" w:cs="Consolas"/>
          <w:color w:val="6A3E3E"/>
          <w:kern w:val="0"/>
          <w:sz w:val="24"/>
        </w:rPr>
        <w:t>deviceStateListener</w:t>
      </w:r>
      <w:r>
        <w:rPr>
          <w:rFonts w:ascii="Consolas" w:hAnsi="Consolas" w:cs="Consolas"/>
          <w:color w:val="000000"/>
          <w:kern w:val="0"/>
          <w:sz w:val="24"/>
        </w:rPr>
        <w:t>)</w:t>
      </w:r>
    </w:p>
    <w:p w:rsidR="004936BD" w:rsidRDefault="00B27059" w:rsidP="004936BD">
      <w:pPr>
        <w:pStyle w:val="3"/>
        <w:rPr>
          <w:rFonts w:hint="default"/>
        </w:rPr>
      </w:pPr>
      <w:bookmarkStart w:id="73" w:name="_Toc85204295"/>
      <w:r>
        <w:t>Description</w:t>
      </w:r>
      <w:bookmarkEnd w:id="73"/>
    </w:p>
    <w:p w:rsidR="004936BD" w:rsidRDefault="00003BCB" w:rsidP="004936BD">
      <w:pPr>
        <w:autoSpaceDE w:val="0"/>
        <w:autoSpaceDN w:val="0"/>
        <w:adjustRightInd w:val="0"/>
        <w:ind w:firstLineChars="200" w:firstLine="420"/>
        <w:jc w:val="left"/>
        <w:rPr>
          <w:rFonts w:ascii="Consolas" w:eastAsia="Consolas" w:hAnsi="Consolas"/>
          <w:color w:val="000000"/>
          <w:sz w:val="20"/>
          <w:highlight w:val="white"/>
        </w:rPr>
      </w:pPr>
      <w:r w:rsidRPr="00003BCB">
        <w:t>Used to remove device status message listening</w:t>
      </w:r>
    </w:p>
    <w:p w:rsidR="004936BD" w:rsidRDefault="000436FC" w:rsidP="004936BD">
      <w:pPr>
        <w:pStyle w:val="3"/>
        <w:rPr>
          <w:rFonts w:hint="default"/>
        </w:rPr>
      </w:pPr>
      <w:bookmarkStart w:id="74" w:name="_Toc85204296"/>
      <w:r>
        <w:lastRenderedPageBreak/>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3260"/>
        <w:gridCol w:w="2780"/>
      </w:tblGrid>
      <w:tr w:rsidR="005F2D29" w:rsidTr="005D031E">
        <w:trPr>
          <w:trHeight w:val="90"/>
        </w:trPr>
        <w:tc>
          <w:tcPr>
            <w:tcW w:w="2802" w:type="dxa"/>
            <w:shd w:val="clear" w:color="auto" w:fill="auto"/>
          </w:tcPr>
          <w:p w:rsidR="005F2D29" w:rsidRDefault="005F2D29"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60" w:type="dxa"/>
            <w:shd w:val="clear" w:color="auto" w:fill="auto"/>
          </w:tcPr>
          <w:p w:rsidR="005F2D29" w:rsidRDefault="005F2D29"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780" w:type="dxa"/>
            <w:shd w:val="clear" w:color="auto" w:fill="auto"/>
          </w:tcPr>
          <w:p w:rsidR="005F2D29" w:rsidRDefault="005F2D29"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F1A4B" w:rsidRPr="0006275F" w:rsidTr="005D031E">
        <w:tblPrEx>
          <w:tblLook w:val="0000"/>
        </w:tblPrEx>
        <w:tc>
          <w:tcPr>
            <w:tcW w:w="2802" w:type="dxa"/>
          </w:tcPr>
          <w:p w:rsidR="007F1A4B" w:rsidRPr="0006275F" w:rsidRDefault="007F1A4B" w:rsidP="005D031E">
            <w:pPr>
              <w:rPr>
                <w:rFonts w:ascii="Consolas" w:hAnsi="Consolas"/>
                <w:color w:val="000000"/>
                <w:sz w:val="20"/>
                <w:highlight w:val="white"/>
                <w:shd w:val="clear" w:color="FFFFFF" w:fill="D9D9D9"/>
              </w:rPr>
            </w:pPr>
            <w:r>
              <w:rPr>
                <w:rFonts w:ascii="Consolas" w:hAnsi="Consolas" w:cs="Consolas"/>
                <w:color w:val="6A3E3E"/>
                <w:kern w:val="0"/>
                <w:sz w:val="24"/>
              </w:rPr>
              <w:t>deviceStateListener</w:t>
            </w:r>
          </w:p>
        </w:tc>
        <w:tc>
          <w:tcPr>
            <w:tcW w:w="3260" w:type="dxa"/>
          </w:tcPr>
          <w:p w:rsidR="007F1A4B" w:rsidRPr="0006275F" w:rsidRDefault="008A6406" w:rsidP="005D031E">
            <w:pPr>
              <w:rPr>
                <w:rFonts w:ascii="Consolas" w:hAnsi="Consolas"/>
                <w:color w:val="000000"/>
                <w:sz w:val="20"/>
                <w:highlight w:val="white"/>
                <w:shd w:val="clear" w:color="FFFFFF" w:fill="D9D9D9"/>
              </w:rPr>
            </w:pPr>
            <w:hyperlink w:anchor="_DeviceStateListener" w:history="1">
              <w:r w:rsidR="007F1A4B" w:rsidRPr="002E10E6">
                <w:rPr>
                  <w:rStyle w:val="a7"/>
                  <w:rFonts w:ascii="Consolas" w:hAnsi="Consolas" w:cs="Consolas"/>
                  <w:kern w:val="0"/>
                  <w:sz w:val="24"/>
                </w:rPr>
                <w:t>DeviceStateListener</w:t>
              </w:r>
            </w:hyperlink>
          </w:p>
        </w:tc>
        <w:tc>
          <w:tcPr>
            <w:tcW w:w="2780" w:type="dxa"/>
          </w:tcPr>
          <w:p w:rsidR="007F1A4B" w:rsidRPr="0006275F" w:rsidRDefault="007F1A4B" w:rsidP="005D031E">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4936BD" w:rsidRPr="004936BD" w:rsidRDefault="004936BD" w:rsidP="004936BD">
      <w:pPr>
        <w:rPr>
          <w:rFonts w:ascii="Consolas" w:eastAsiaTheme="minorEastAsia" w:hAnsi="Consolas"/>
          <w:color w:val="000000"/>
          <w:sz w:val="20"/>
          <w:highlight w:val="white"/>
        </w:rPr>
      </w:pPr>
    </w:p>
    <w:p w:rsidR="00B93D31" w:rsidRDefault="0024635C" w:rsidP="005B42A3">
      <w:pPr>
        <w:pStyle w:val="1"/>
        <w:rPr>
          <w:rFonts w:ascii="微软雅黑" w:eastAsia="微软雅黑" w:hAnsi="微软雅黑" w:cs="微软雅黑" w:hint="default"/>
        </w:rPr>
      </w:pPr>
      <w:bookmarkStart w:id="75" w:name="_Toc85204297"/>
      <w:r>
        <w:rPr>
          <w:rFonts w:ascii="微软雅黑" w:eastAsia="微软雅黑" w:hAnsi="微软雅黑" w:cs="微软雅黑"/>
        </w:rPr>
        <w:t>Object Description</w:t>
      </w:r>
      <w:bookmarkEnd w:id="75"/>
    </w:p>
    <w:p w:rsidR="00B93D31" w:rsidRDefault="0024635C">
      <w:pPr>
        <w:pStyle w:val="2"/>
      </w:pPr>
      <w:bookmarkStart w:id="76" w:name="_Toc85204298"/>
      <w:bookmarkStart w:id="77" w:name="_StatusCode"/>
      <w:r>
        <w:rPr>
          <w:rFonts w:hint="eastAsia"/>
        </w:rPr>
        <w:t>StatusCode</w:t>
      </w:r>
      <w:bookmarkEnd w:id="76"/>
    </w:p>
    <w:p w:rsidR="00B93D31" w:rsidRDefault="0024635C">
      <w:pPr>
        <w:pStyle w:val="3"/>
        <w:rPr>
          <w:rFonts w:hint="default"/>
        </w:rPr>
      </w:pPr>
      <w:bookmarkStart w:id="78" w:name="_Toc85204299"/>
      <w:bookmarkEnd w:id="77"/>
      <w:r>
        <w:t>Description</w:t>
      </w:r>
      <w:bookmarkEnd w:id="78"/>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79" w:name="_Toc85204300"/>
      <w:r>
        <w:t>Fields</w:t>
      </w:r>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331E04">
              <w:rPr>
                <w:rFonts w:ascii="Consolas" w:hAnsi="Consolas" w:cs="黑体"/>
                <w:color w:val="000000"/>
                <w:sz w:val="20"/>
                <w:highlight w:val="white"/>
              </w:rPr>
              <w:t>SUCCESS</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DISCONNECT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TIMEOUT</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FAIL</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NOT_</w:t>
            </w:r>
            <w:r>
              <w:rPr>
                <w:rFonts w:ascii="Consolas" w:hAnsi="Consolas" w:cs="黑体" w:hint="eastAsia"/>
                <w:color w:val="000000"/>
                <w:sz w:val="20"/>
                <w:highlight w:val="white"/>
              </w:rPr>
              <w:t>ENABLE</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0E060F" w:rsidTr="00FF2A36">
        <w:tc>
          <w:tcPr>
            <w:tcW w:w="4261" w:type="dxa"/>
            <w:shd w:val="clear" w:color="auto" w:fill="auto"/>
            <w:vAlign w:val="center"/>
          </w:tcPr>
          <w:p w:rsidR="000E060F" w:rsidRPr="000C7D44" w:rsidRDefault="000E060F" w:rsidP="006D18F3">
            <w:pPr>
              <w:jc w:val="left"/>
              <w:rPr>
                <w:rFonts w:ascii="Consolas" w:hAnsi="Consolas" w:cs="黑体"/>
                <w:color w:val="000000"/>
                <w:sz w:val="20"/>
                <w:highlight w:val="white"/>
              </w:rPr>
            </w:pPr>
            <w:r w:rsidRPr="00CD6589">
              <w:rPr>
                <w:rFonts w:ascii="Consolas" w:hAnsi="Consolas" w:cs="黑体"/>
                <w:color w:val="000000"/>
                <w:sz w:val="20"/>
                <w:highlight w:val="white"/>
              </w:rPr>
              <w:t>PARAMETER_ERROR</w:t>
            </w:r>
          </w:p>
        </w:tc>
        <w:tc>
          <w:tcPr>
            <w:tcW w:w="4261" w:type="dxa"/>
            <w:shd w:val="clear" w:color="auto" w:fill="auto"/>
          </w:tcPr>
          <w:p w:rsidR="000E060F" w:rsidRDefault="000E060F">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E8158F">
      <w:pPr>
        <w:pStyle w:val="2"/>
      </w:pPr>
      <w:bookmarkStart w:id="80" w:name="_Toc85204301"/>
      <w:bookmarkStart w:id="81" w:name="_IDataCallback&lt;T&gt;"/>
      <w:r>
        <w:rPr>
          <w:rFonts w:hint="eastAsia"/>
        </w:rPr>
        <w:t>IResult</w:t>
      </w:r>
      <w:r w:rsidR="0024635C">
        <w:rPr>
          <w:rFonts w:hint="eastAsia"/>
        </w:rPr>
        <w:t>Callback&lt;T&gt;</w:t>
      </w:r>
      <w:bookmarkEnd w:id="80"/>
    </w:p>
    <w:bookmarkEnd w:id="81"/>
    <w:p w:rsidR="00B93D31" w:rsidRDefault="00B93D31"/>
    <w:p w:rsidR="00B93D31" w:rsidRDefault="0024635C">
      <w:pPr>
        <w:pStyle w:val="3"/>
        <w:rPr>
          <w:rFonts w:hint="default"/>
        </w:rPr>
      </w:pPr>
      <w:bookmarkStart w:id="82" w:name="_Toc85204302"/>
      <w:r>
        <w:t>Description</w:t>
      </w:r>
      <w:bookmarkEnd w:id="82"/>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3" w:name="_Toc85204303"/>
      <w:r>
        <w:t>Function</w:t>
      </w:r>
      <w:bookmarkEnd w:id="83"/>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lastRenderedPageBreak/>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4" w:name="_Toc85204304"/>
      <w:r>
        <w:rPr>
          <w:rFonts w:hint="eastAsia"/>
        </w:rPr>
        <w:t>CallbackData&lt;T&gt;</w:t>
      </w:r>
      <w:bookmarkEnd w:id="84"/>
    </w:p>
    <w:p w:rsidR="00B93D31" w:rsidRDefault="0024635C">
      <w:pPr>
        <w:pStyle w:val="3"/>
        <w:rPr>
          <w:rFonts w:hint="default"/>
        </w:rPr>
      </w:pPr>
      <w:bookmarkStart w:id="85" w:name="_Toc85204305"/>
      <w:r>
        <w:t>Description</w:t>
      </w:r>
      <w:bookmarkEnd w:id="85"/>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86" w:name="_Toc85204306"/>
      <w:r>
        <w:t>Fields</w:t>
      </w:r>
      <w:bookmarkEnd w:id="8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8A6406">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B93D31" w:rsidRDefault="0024635C">
      <w:pPr>
        <w:pStyle w:val="2"/>
      </w:pPr>
      <w:bookmarkStart w:id="87" w:name="_Toc85204307"/>
      <w:bookmarkStart w:id="88" w:name="_LoginBean"/>
      <w:r>
        <w:rPr>
          <w:rFonts w:hint="eastAsia"/>
        </w:rPr>
        <w:t>LoginBean</w:t>
      </w:r>
      <w:bookmarkEnd w:id="87"/>
    </w:p>
    <w:p w:rsidR="00B93D31" w:rsidRDefault="0024635C">
      <w:pPr>
        <w:pStyle w:val="3"/>
        <w:rPr>
          <w:rFonts w:hint="default"/>
        </w:rPr>
      </w:pPr>
      <w:bookmarkStart w:id="89" w:name="_Toc85204308"/>
      <w:bookmarkEnd w:id="88"/>
      <w:r>
        <w:t>Description</w:t>
      </w:r>
      <w:bookmarkEnd w:id="89"/>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90" w:name="_Toc85204309"/>
      <w:r>
        <w:t>Fields</w:t>
      </w:r>
      <w:bookmarkEnd w:id="9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91" w:name="_Toc85204310"/>
      <w:bookmarkStart w:id="92" w:name="_BatteryBean"/>
      <w:r>
        <w:rPr>
          <w:rFonts w:hint="eastAsia"/>
        </w:rPr>
        <w:t>BatteryBean</w:t>
      </w:r>
      <w:bookmarkEnd w:id="91"/>
    </w:p>
    <w:p w:rsidR="00B93D31" w:rsidRDefault="0024635C">
      <w:pPr>
        <w:pStyle w:val="3"/>
        <w:rPr>
          <w:rFonts w:hint="default"/>
        </w:rPr>
      </w:pPr>
      <w:bookmarkStart w:id="93" w:name="_Toc85204311"/>
      <w:bookmarkEnd w:id="92"/>
      <w:r>
        <w:t>Description</w:t>
      </w:r>
      <w:bookmarkEnd w:id="93"/>
    </w:p>
    <w:p w:rsidR="00B93D31" w:rsidRDefault="0024635C">
      <w:pPr>
        <w:ind w:firstLine="420"/>
      </w:pPr>
      <w:r>
        <w:t>T</w:t>
      </w:r>
      <w:r>
        <w:rPr>
          <w:rFonts w:hint="eastAsia"/>
        </w:rPr>
        <w:t>he result of getting battery</w:t>
      </w:r>
    </w:p>
    <w:p w:rsidR="00B93D31" w:rsidRDefault="0024635C">
      <w:pPr>
        <w:pStyle w:val="3"/>
        <w:rPr>
          <w:rFonts w:ascii="微软雅黑" w:eastAsia="微软雅黑" w:hAnsi="微软雅黑" w:cs="微软雅黑" w:hint="default"/>
        </w:rPr>
      </w:pPr>
      <w:bookmarkStart w:id="94" w:name="_Toc85204312"/>
      <w:r>
        <w:t>Fields</w:t>
      </w:r>
      <w:bookmarkEnd w:id="9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914CC7" w:rsidRDefault="00832578" w:rsidP="00914CC7">
      <w:pPr>
        <w:pStyle w:val="2"/>
        <w:rPr>
          <w:rFonts w:ascii="微软雅黑" w:eastAsia="微软雅黑" w:hAnsi="微软雅黑" w:cs="微软雅黑"/>
        </w:rPr>
      </w:pPr>
      <w:bookmarkStart w:id="95" w:name="_Toc85204313"/>
      <w:bookmarkStart w:id="96" w:name="_RealTimeData"/>
      <w:r>
        <w:rPr>
          <w:rFonts w:hint="eastAsia"/>
        </w:rPr>
        <w:t>CollectStatus</w:t>
      </w:r>
      <w:bookmarkEnd w:id="95"/>
    </w:p>
    <w:p w:rsidR="00914CC7" w:rsidRDefault="00914CC7" w:rsidP="00914CC7">
      <w:pPr>
        <w:pStyle w:val="3"/>
        <w:rPr>
          <w:rFonts w:hint="default"/>
        </w:rPr>
      </w:pPr>
      <w:bookmarkStart w:id="97" w:name="_Toc85204314"/>
      <w:r>
        <w:t>Description</w:t>
      </w:r>
      <w:bookmarkEnd w:id="97"/>
    </w:p>
    <w:p w:rsidR="00914CC7" w:rsidRDefault="000702FD" w:rsidP="00914CC7">
      <w:pPr>
        <w:ind w:firstLine="420"/>
      </w:pPr>
      <w:r>
        <w:rPr>
          <w:rFonts w:hint="eastAsia"/>
        </w:rPr>
        <w:t>Device</w:t>
      </w:r>
      <w:r w:rsidRPr="000702FD">
        <w:t xml:space="preserve"> collecti</w:t>
      </w:r>
      <w:r w:rsidR="00E5111B">
        <w:t>on data status information</w:t>
      </w:r>
    </w:p>
    <w:p w:rsidR="00914CC7" w:rsidRDefault="00914CC7" w:rsidP="00914CC7">
      <w:pPr>
        <w:pStyle w:val="3"/>
        <w:rPr>
          <w:rFonts w:ascii="微软雅黑" w:eastAsia="微软雅黑" w:hAnsi="微软雅黑" w:cs="微软雅黑" w:hint="default"/>
        </w:rPr>
      </w:pPr>
      <w:bookmarkStart w:id="98" w:name="_Toc85204315"/>
      <w:r>
        <w:t>Fields</w:t>
      </w:r>
      <w:bookmarkEnd w:id="9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914CC7" w:rsidTr="004F7ED7">
        <w:tc>
          <w:tcPr>
            <w:tcW w:w="2841" w:type="dxa"/>
            <w:shd w:val="clear" w:color="auto" w:fill="auto"/>
            <w:vAlign w:val="center"/>
          </w:tcPr>
          <w:p w:rsidR="00914CC7" w:rsidRDefault="00914CC7" w:rsidP="004F7ED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914CC7" w:rsidRDefault="00914CC7" w:rsidP="004F7ED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914CC7" w:rsidRDefault="00914CC7" w:rsidP="004F7ED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874A5" w:rsidTr="004F7ED7">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sidRPr="002F332B">
              <w:rPr>
                <w:rFonts w:ascii="Consolas" w:hAnsi="Consolas"/>
                <w:color w:val="000000"/>
                <w:sz w:val="20"/>
              </w:rPr>
              <w:t>collectState</w:t>
            </w:r>
          </w:p>
        </w:tc>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9A2A50" w:rsidRPr="009A2A50" w:rsidRDefault="009A2A50" w:rsidP="009A2A50">
            <w:pPr>
              <w:jc w:val="left"/>
              <w:rPr>
                <w:rFonts w:ascii="Consolas" w:hAnsi="Consolas"/>
                <w:color w:val="000000"/>
                <w:sz w:val="20"/>
              </w:rPr>
            </w:pPr>
            <w:r>
              <w:rPr>
                <w:rFonts w:ascii="Consolas" w:hAnsi="Consolas" w:hint="eastAsia"/>
                <w:color w:val="000000"/>
                <w:sz w:val="20"/>
              </w:rPr>
              <w:t>Collect</w:t>
            </w:r>
            <w:r w:rsidR="00495E28">
              <w:rPr>
                <w:rFonts w:ascii="Consolas" w:hAnsi="Consolas" w:hint="eastAsia"/>
                <w:color w:val="000000"/>
                <w:sz w:val="20"/>
              </w:rPr>
              <w:t>ion</w:t>
            </w:r>
            <w:r w:rsidRPr="009A2A50">
              <w:rPr>
                <w:rFonts w:ascii="Consolas" w:hAnsi="Consolas"/>
                <w:color w:val="000000"/>
                <w:sz w:val="20"/>
              </w:rPr>
              <w:t xml:space="preserve"> status</w:t>
            </w:r>
          </w:p>
          <w:p w:rsidR="00FA5532" w:rsidRDefault="009A2A50" w:rsidP="009A2A50">
            <w:pPr>
              <w:jc w:val="left"/>
              <w:rPr>
                <w:rFonts w:ascii="Consolas" w:hAnsi="Consolas"/>
                <w:color w:val="000000"/>
                <w:sz w:val="20"/>
              </w:rPr>
            </w:pPr>
            <w:r w:rsidRPr="009A2A50">
              <w:rPr>
                <w:rFonts w:ascii="Consolas" w:hAnsi="Consolas"/>
                <w:color w:val="000000"/>
                <w:sz w:val="20"/>
              </w:rPr>
              <w:t xml:space="preserve">0: not collected </w:t>
            </w:r>
          </w:p>
          <w:p w:rsidR="004874A5" w:rsidRDefault="009A2A50" w:rsidP="009A2A50">
            <w:pPr>
              <w:jc w:val="left"/>
              <w:rPr>
                <w:rFonts w:ascii="Consolas" w:hAnsi="Consolas"/>
                <w:color w:val="000000"/>
                <w:sz w:val="20"/>
                <w:highlight w:val="white"/>
              </w:rPr>
            </w:pPr>
            <w:r w:rsidRPr="009A2A50">
              <w:rPr>
                <w:rFonts w:ascii="Consolas" w:hAnsi="Consolas"/>
                <w:color w:val="000000"/>
                <w:sz w:val="20"/>
              </w:rPr>
              <w:t>1: collecting</w:t>
            </w:r>
          </w:p>
        </w:tc>
      </w:tr>
      <w:tr w:rsidR="004874A5" w:rsidTr="004F7ED7">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sidRPr="00580EDE">
              <w:rPr>
                <w:rFonts w:ascii="Consolas" w:hAnsi="Consolas"/>
                <w:color w:val="000000"/>
                <w:sz w:val="20"/>
              </w:rPr>
              <w:t>timestamp</w:t>
            </w:r>
          </w:p>
        </w:tc>
        <w:tc>
          <w:tcPr>
            <w:tcW w:w="2841" w:type="dxa"/>
            <w:shd w:val="clear" w:color="auto" w:fill="auto"/>
            <w:vAlign w:val="center"/>
          </w:tcPr>
          <w:p w:rsidR="004874A5" w:rsidRPr="0006275F" w:rsidRDefault="004874A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874A5" w:rsidRDefault="00870410" w:rsidP="004F7ED7">
            <w:pPr>
              <w:jc w:val="left"/>
              <w:rPr>
                <w:rFonts w:ascii="Consolas" w:hAnsi="Consolas"/>
                <w:color w:val="000000"/>
                <w:sz w:val="20"/>
                <w:highlight w:val="white"/>
              </w:rPr>
            </w:pPr>
            <w:r w:rsidRPr="00870410">
              <w:rPr>
                <w:rFonts w:ascii="Consolas" w:hAnsi="Consolas"/>
                <w:color w:val="000000"/>
                <w:sz w:val="20"/>
              </w:rPr>
              <w:t>Time stamp of starting collection, in seconds, current time stamp – start time stamp, which shows how long the equipment has collected</w:t>
            </w:r>
          </w:p>
        </w:tc>
      </w:tr>
    </w:tbl>
    <w:p w:rsidR="00914CC7" w:rsidRDefault="00914CC7">
      <w:pPr>
        <w:pStyle w:val="2"/>
      </w:pPr>
    </w:p>
    <w:p w:rsidR="00B93D31" w:rsidRDefault="0024635C">
      <w:pPr>
        <w:pStyle w:val="2"/>
      </w:pPr>
      <w:bookmarkStart w:id="99" w:name="_Toc85204316"/>
      <w:r>
        <w:rPr>
          <w:rFonts w:hint="eastAsia"/>
        </w:rPr>
        <w:t>RealTimeData</w:t>
      </w:r>
      <w:bookmarkEnd w:id="99"/>
    </w:p>
    <w:p w:rsidR="00B93D31" w:rsidRDefault="0024635C">
      <w:pPr>
        <w:pStyle w:val="3"/>
        <w:rPr>
          <w:rFonts w:hint="default"/>
        </w:rPr>
      </w:pPr>
      <w:bookmarkStart w:id="100" w:name="_Toc85204317"/>
      <w:bookmarkEnd w:id="96"/>
      <w:r>
        <w:t>Description</w:t>
      </w:r>
      <w:bookmarkEnd w:id="100"/>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The result of getting sleep data (Real-time)</w:t>
      </w:r>
    </w:p>
    <w:p w:rsidR="00B93D31" w:rsidRDefault="00B93D31"/>
    <w:p w:rsidR="00B93D31" w:rsidRDefault="0024635C">
      <w:pPr>
        <w:pStyle w:val="3"/>
        <w:rPr>
          <w:rFonts w:ascii="微软雅黑" w:eastAsia="微软雅黑" w:hAnsi="微软雅黑" w:cs="微软雅黑" w:hint="default"/>
        </w:rPr>
      </w:pPr>
      <w:bookmarkStart w:id="101" w:name="_Toc85204318"/>
      <w:r>
        <w:t>Fields</w:t>
      </w:r>
      <w:bookmarkEnd w:id="10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8A6406">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 not</w:t>
            </w:r>
          </w:p>
        </w:tc>
      </w:tr>
    </w:tbl>
    <w:p w:rsidR="00B93D31" w:rsidRDefault="00B93D31"/>
    <w:p w:rsidR="00B93D31" w:rsidRDefault="0024635C">
      <w:pPr>
        <w:pStyle w:val="2"/>
      </w:pPr>
      <w:bookmarkStart w:id="102" w:name="_Toc85204319"/>
      <w:bookmarkStart w:id="103" w:name="_OriginalData"/>
      <w:r>
        <w:rPr>
          <w:rFonts w:hint="eastAsia"/>
        </w:rPr>
        <w:t>OriginalData</w:t>
      </w:r>
      <w:bookmarkEnd w:id="102"/>
    </w:p>
    <w:p w:rsidR="00B93D31" w:rsidRDefault="0024635C">
      <w:pPr>
        <w:pStyle w:val="3"/>
        <w:rPr>
          <w:rFonts w:hint="default"/>
        </w:rPr>
      </w:pPr>
      <w:bookmarkStart w:id="104" w:name="_Toc85204320"/>
      <w:bookmarkEnd w:id="103"/>
      <w:r>
        <w:t>Description</w:t>
      </w:r>
      <w:bookmarkEnd w:id="104"/>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105" w:name="_Toc85204321"/>
      <w:r>
        <w:t>Fields</w:t>
      </w:r>
      <w:bookmarkEnd w:id="10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6F6521">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w:t>
            </w:r>
            <w:r w:rsidR="0024635C">
              <w:rPr>
                <w:rFonts w:ascii="Consolas" w:hAnsi="Consolas" w:hint="eastAsia"/>
                <w:color w:val="000000"/>
                <w:sz w:val="20"/>
                <w:highlight w:val="white"/>
                <w:shd w:val="clear" w:color="FFFFFF" w:fill="D9D9D9"/>
              </w:rPr>
              <w:t>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06" w:name="_Toc85204322"/>
      <w:bookmarkStart w:id="107" w:name="_HistoryData"/>
      <w:r>
        <w:rPr>
          <w:rFonts w:hint="eastAsia"/>
        </w:rPr>
        <w:t>HistoryData</w:t>
      </w:r>
      <w:bookmarkEnd w:id="106"/>
    </w:p>
    <w:p w:rsidR="00B93D31" w:rsidRDefault="0024635C">
      <w:pPr>
        <w:pStyle w:val="3"/>
        <w:rPr>
          <w:rFonts w:hint="default"/>
        </w:rPr>
      </w:pPr>
      <w:bookmarkStart w:id="108" w:name="_Toc85204323"/>
      <w:bookmarkEnd w:id="107"/>
      <w:r>
        <w:t>Description</w:t>
      </w:r>
      <w:bookmarkEnd w:id="108"/>
    </w:p>
    <w:p w:rsidR="00B93D31" w:rsidRDefault="0024635C">
      <w:pPr>
        <w:ind w:firstLine="420"/>
      </w:pPr>
      <w:r>
        <w:t>T</w:t>
      </w:r>
      <w:r>
        <w:rPr>
          <w:rFonts w:hint="eastAsia"/>
        </w:rPr>
        <w:t>he result of getting sleep report</w:t>
      </w:r>
    </w:p>
    <w:p w:rsidR="00B93D31" w:rsidRDefault="00B93D31"/>
    <w:p w:rsidR="00B93D31" w:rsidRDefault="0024635C">
      <w:pPr>
        <w:pStyle w:val="3"/>
        <w:rPr>
          <w:rFonts w:ascii="微软雅黑" w:eastAsia="微软雅黑" w:hAnsi="微软雅黑" w:cs="微软雅黑" w:hint="default"/>
        </w:rPr>
      </w:pPr>
      <w:bookmarkStart w:id="109" w:name="_Toc85204324"/>
      <w:r>
        <w:t>Fields</w:t>
      </w:r>
      <w:bookmarkEnd w:id="10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8A6406">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10" w:name="_Toc85204325"/>
      <w:bookmarkStart w:id="111" w:name="_Summary"/>
      <w:r>
        <w:rPr>
          <w:rFonts w:hint="eastAsia"/>
        </w:rPr>
        <w:t>Summary</w:t>
      </w:r>
      <w:bookmarkEnd w:id="110"/>
    </w:p>
    <w:p w:rsidR="00B93D31" w:rsidRDefault="0024635C">
      <w:pPr>
        <w:pStyle w:val="3"/>
        <w:rPr>
          <w:rFonts w:hint="default"/>
        </w:rPr>
      </w:pPr>
      <w:bookmarkStart w:id="112" w:name="_Toc85204326"/>
      <w:bookmarkEnd w:id="111"/>
      <w:r>
        <w:t>Description</w:t>
      </w:r>
      <w:bookmarkEnd w:id="112"/>
    </w:p>
    <w:p w:rsidR="00B93D31" w:rsidRDefault="0024635C">
      <w:pPr>
        <w:ind w:firstLine="420"/>
      </w:pPr>
      <w:r>
        <w:rPr>
          <w:rFonts w:hint="eastAsia"/>
        </w:rPr>
        <w:lastRenderedPageBreak/>
        <w:t>Summary of sleep report</w:t>
      </w:r>
    </w:p>
    <w:p w:rsidR="00B93D31" w:rsidRDefault="0024635C">
      <w:pPr>
        <w:pStyle w:val="3"/>
        <w:rPr>
          <w:rFonts w:ascii="微软雅黑" w:eastAsia="微软雅黑" w:hAnsi="微软雅黑" w:cs="微软雅黑" w:hint="default"/>
        </w:rPr>
      </w:pPr>
      <w:bookmarkStart w:id="113" w:name="_Toc85204327"/>
      <w:r>
        <w:t>Fields</w:t>
      </w:r>
      <w:bookmarkEnd w:id="11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4" w:name="_GoBack"/>
            <w:r>
              <w:rPr>
                <w:rFonts w:ascii="Consolas" w:hAnsi="Consolas" w:hint="eastAsia"/>
                <w:color w:val="000000"/>
                <w:sz w:val="20"/>
                <w:highlight w:val="white"/>
              </w:rPr>
              <w:t>(second)</w:t>
            </w:r>
            <w:bookmarkEnd w:id="114"/>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15" w:name="_Toc85204328"/>
      <w:bookmarkStart w:id="116" w:name="_Detail"/>
      <w:r>
        <w:rPr>
          <w:rFonts w:hint="eastAsia"/>
        </w:rPr>
        <w:t>Detail</w:t>
      </w:r>
      <w:bookmarkEnd w:id="115"/>
    </w:p>
    <w:p w:rsidR="00B93D31" w:rsidRDefault="0024635C">
      <w:pPr>
        <w:pStyle w:val="3"/>
        <w:rPr>
          <w:rFonts w:hint="default"/>
        </w:rPr>
      </w:pPr>
      <w:bookmarkStart w:id="117" w:name="_Toc85204329"/>
      <w:bookmarkEnd w:id="116"/>
      <w:r>
        <w:t>Description</w:t>
      </w:r>
      <w:bookmarkEnd w:id="117"/>
    </w:p>
    <w:p w:rsidR="00B93D31" w:rsidRDefault="0024635C">
      <w:pPr>
        <w:ind w:firstLine="420"/>
      </w:pPr>
      <w:r>
        <w:rPr>
          <w:rFonts w:hint="eastAsia"/>
        </w:rPr>
        <w:t>Detail of sleep report</w:t>
      </w:r>
    </w:p>
    <w:p w:rsidR="00B93D31" w:rsidRDefault="0024635C">
      <w:pPr>
        <w:pStyle w:val="3"/>
        <w:rPr>
          <w:rFonts w:ascii="微软雅黑" w:eastAsia="微软雅黑" w:hAnsi="微软雅黑" w:cs="微软雅黑" w:hint="default"/>
        </w:rPr>
      </w:pPr>
      <w:bookmarkStart w:id="118" w:name="_Toc85204330"/>
      <w:r>
        <w:t>Fields</w:t>
      </w:r>
      <w:bookmarkEnd w:id="118"/>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data1</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shd w:val="clear" w:color="FFFFFF" w:fill="D9D9D9"/>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data1</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data2</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data2</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data3</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data3</w:t>
            </w:r>
          </w:p>
        </w:tc>
      </w:tr>
      <w:tr w:rsidR="004651D5" w:rsidTr="000529AA">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Pr>
                <w:rFonts w:ascii="Consolas" w:hAnsi="Consolas" w:hint="eastAsia"/>
                <w:color w:val="000000"/>
                <w:sz w:val="20"/>
                <w:highlight w:val="white"/>
              </w:rPr>
              <w:t>data4</w:t>
            </w:r>
          </w:p>
        </w:tc>
        <w:tc>
          <w:tcPr>
            <w:tcW w:w="2841" w:type="dxa"/>
            <w:shd w:val="clear" w:color="auto" w:fill="auto"/>
            <w:vAlign w:val="center"/>
          </w:tcPr>
          <w:p w:rsidR="004651D5" w:rsidRPr="0006275F" w:rsidRDefault="004651D5" w:rsidP="004F7ED7">
            <w:pPr>
              <w:jc w:val="left"/>
              <w:rPr>
                <w:rFonts w:ascii="Consolas" w:hAnsi="Consolas"/>
                <w:color w:val="000000"/>
                <w:sz w:val="20"/>
                <w:highlight w:val="white"/>
              </w:rPr>
            </w:pPr>
            <w:r w:rsidRPr="0006275F">
              <w:rPr>
                <w:rFonts w:ascii="Consolas" w:hAnsi="Consolas" w:hint="eastAsia"/>
                <w:color w:val="000000"/>
                <w:sz w:val="20"/>
                <w:highlight w:val="white"/>
              </w:rPr>
              <w:t>int[]</w:t>
            </w:r>
          </w:p>
        </w:tc>
        <w:tc>
          <w:tcPr>
            <w:tcW w:w="2841" w:type="dxa"/>
            <w:shd w:val="clear" w:color="auto" w:fill="auto"/>
            <w:vAlign w:val="center"/>
          </w:tcPr>
          <w:p w:rsidR="004651D5" w:rsidRPr="0006275F" w:rsidRDefault="00DE75C6" w:rsidP="004F7ED7">
            <w:pPr>
              <w:jc w:val="left"/>
              <w:rPr>
                <w:rFonts w:ascii="Consolas" w:hAnsi="Consolas"/>
                <w:color w:val="000000"/>
                <w:sz w:val="20"/>
                <w:highlight w:val="white"/>
              </w:rPr>
            </w:pPr>
            <w:r>
              <w:rPr>
                <w:rFonts w:ascii="Consolas" w:hAnsi="Consolas" w:hint="eastAsia"/>
                <w:color w:val="000000"/>
                <w:sz w:val="20"/>
                <w:highlight w:val="white"/>
              </w:rPr>
              <w:t xml:space="preserve">raw </w:t>
            </w:r>
            <w:r w:rsidR="004651D5">
              <w:rPr>
                <w:rFonts w:ascii="Consolas" w:hAnsi="Consolas" w:hint="eastAsia"/>
                <w:color w:val="000000"/>
                <w:sz w:val="20"/>
                <w:highlight w:val="white"/>
              </w:rPr>
              <w:t>data4</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4651D5" w:rsidRDefault="004651D5">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lastRenderedPageBreak/>
              <w:t>heartRate</w:t>
            </w:r>
          </w:p>
        </w:tc>
        <w:tc>
          <w:tcPr>
            <w:tcW w:w="2841" w:type="dxa"/>
            <w:shd w:val="clear" w:color="auto" w:fill="auto"/>
            <w:vAlign w:val="center"/>
          </w:tcPr>
          <w:p w:rsidR="004651D5" w:rsidRDefault="004651D5">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4651D5" w:rsidRDefault="004651D5">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4651D5">
        <w:tc>
          <w:tcPr>
            <w:tcW w:w="2841" w:type="dxa"/>
            <w:shd w:val="clear" w:color="auto" w:fill="auto"/>
            <w:vAlign w:val="center"/>
          </w:tcPr>
          <w:p w:rsidR="004651D5" w:rsidRDefault="004651D5">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4651D5" w:rsidRDefault="004651D5">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4651D5" w:rsidRDefault="004651D5">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bl>
    <w:p w:rsidR="00B93D31" w:rsidRDefault="0024635C">
      <w:pPr>
        <w:pStyle w:val="2"/>
      </w:pPr>
      <w:bookmarkStart w:id="119" w:name="_Toc85204331"/>
      <w:bookmarkStart w:id="120" w:name="_Analysis"/>
      <w:r>
        <w:rPr>
          <w:rFonts w:hint="eastAsia"/>
        </w:rPr>
        <w:t>Analysis</w:t>
      </w:r>
      <w:bookmarkEnd w:id="119"/>
    </w:p>
    <w:p w:rsidR="00B93D31" w:rsidRDefault="0024635C">
      <w:pPr>
        <w:pStyle w:val="3"/>
        <w:rPr>
          <w:rFonts w:hint="default"/>
        </w:rPr>
      </w:pPr>
      <w:bookmarkStart w:id="121" w:name="_Toc85204332"/>
      <w:bookmarkEnd w:id="120"/>
      <w:r>
        <w:t>Description</w:t>
      </w:r>
      <w:bookmarkEnd w:id="121"/>
    </w:p>
    <w:p w:rsidR="00B93D31" w:rsidRDefault="0024635C">
      <w:pPr>
        <w:ind w:firstLine="420"/>
      </w:pPr>
      <w:r>
        <w:rPr>
          <w:rFonts w:hint="eastAsia"/>
        </w:rPr>
        <w:t>Analysis 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22" w:name="_Toc85204333"/>
      <w:r>
        <w:t>Fields</w:t>
      </w:r>
      <w:bookmarkEnd w:id="122"/>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avgHeartRate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Average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Fall asleep time(Unit:min)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turning 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Heat beat Pause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Counts of apnea</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Deep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Mid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Light sleep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percentage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Sleep duration(Unit:min)</w:t>
            </w:r>
          </w:p>
        </w:tc>
      </w:tr>
      <w:tr w:rsidR="00055E44">
        <w:trPr>
          <w:trHeight w:val="332"/>
        </w:trPr>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Awake times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Light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Mid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Deep sleep)(Unit:min)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Awake)(Unit:min)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 xml:space="preserve">Duration of </w:t>
            </w:r>
            <w:r>
              <w:rPr>
                <w:rFonts w:ascii="Consolas" w:hAnsi="Consolas"/>
                <w:color w:val="000000"/>
                <w:sz w:val="20"/>
              </w:rPr>
              <w:lastRenderedPageBreak/>
              <w:t>Apnea(Unit:seconds)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heartBeatPauseAllTime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heart beat pause)(Unit:seconds)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outOfBedDuration</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leaving bed(Unit:min)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Maximum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heart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Minimum breath rate(n counts per 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bradycardia(Unit:seconds)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tachypnea(Unit:seconds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Duration of bradypnea(Unit:seconds)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Score</w:t>
            </w:r>
          </w:p>
          <w:p w:rsidR="00055E44" w:rsidRDefault="00055E44" w:rsidP="006D18F3">
            <w:r>
              <w:rPr>
                <w:rFonts w:hint="eastAsia"/>
              </w:rPr>
              <w:t>90&gt;=score&lt;=100 Bravo!</w:t>
            </w:r>
          </w:p>
          <w:p w:rsidR="00055E44" w:rsidRDefault="00055E44" w:rsidP="006D18F3">
            <w:r>
              <w:rPr>
                <w:rFonts w:hint="eastAsia"/>
              </w:rPr>
              <w:t>80&gt;=score&lt;90 Good!</w:t>
            </w:r>
          </w:p>
          <w:p w:rsidR="00055E44" w:rsidRDefault="00055E44" w:rsidP="006D18F3">
            <w:r>
              <w:rPr>
                <w:rFonts w:hint="eastAsia"/>
              </w:rPr>
              <w:t>60&gt;=score&lt;80, average!</w:t>
            </w:r>
          </w:p>
          <w:p w:rsidR="00055E44" w:rsidRDefault="00055E44" w:rsidP="006D18F3">
            <w:pPr>
              <w:jc w:val="left"/>
              <w:rPr>
                <w:rFonts w:ascii="Consolas" w:hAnsi="Consolas"/>
                <w:color w:val="000000"/>
                <w:sz w:val="20"/>
                <w:highlight w:val="white"/>
              </w:rPr>
            </w:pPr>
            <w:r>
              <w:rPr>
                <w:rFonts w:hint="eastAsia"/>
              </w:rPr>
              <w:t>score &lt;60 Bad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055E44" w:rsidRDefault="00055E44" w:rsidP="006D18F3">
            <w:pPr>
              <w:rPr>
                <w:color w:val="333333"/>
              </w:rPr>
            </w:pPr>
            <w:r>
              <w:rPr>
                <w:rFonts w:hint="eastAsia"/>
                <w:color w:val="333333"/>
              </w:rPr>
              <w:t>Example:</w:t>
            </w:r>
          </w:p>
          <w:p w:rsidR="00055E44" w:rsidRDefault="00055E44" w:rsidP="006D18F3">
            <w:pPr>
              <w:rPr>
                <w:color w:val="333333"/>
              </w:rPr>
            </w:pPr>
            <w:r>
              <w:rPr>
                <w:rFonts w:hint="eastAsia"/>
                <w:color w:val="333333"/>
              </w:rPr>
              <w:t>[0.212,1.231,2.111,0.212,1.231,2.111,....]</w:t>
            </w:r>
          </w:p>
          <w:p w:rsidR="00055E44" w:rsidRDefault="00055E44" w:rsidP="006D18F3">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055E44" w:rsidRDefault="00055E44" w:rsidP="006D18F3">
            <w:pPr>
              <w:rPr>
                <w:color w:val="333333"/>
              </w:rPr>
            </w:pPr>
            <w:r>
              <w:rPr>
                <w:rFonts w:hint="eastAsia"/>
                <w:color w:val="333333"/>
              </w:rPr>
              <w:t>Drawing sleep curve (Unit:min)</w:t>
            </w:r>
          </w:p>
          <w:p w:rsidR="00055E44" w:rsidRDefault="00055E44" w:rsidP="006D18F3">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sleepCurveStatusArray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rPr>
                <w:color w:val="333333"/>
              </w:rPr>
            </w:pPr>
            <w:r>
              <w:rPr>
                <w:rFonts w:hint="eastAsia"/>
                <w:color w:val="333333"/>
              </w:rPr>
              <w:t xml:space="preserve">Heart beat pause, </w:t>
            </w:r>
            <w:r>
              <w:rPr>
                <w:rFonts w:ascii="Consolas" w:hAnsi="Consolas" w:hint="eastAsia"/>
                <w:color w:val="000000"/>
                <w:sz w:val="20"/>
              </w:rPr>
              <w:t>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rPr>
                <w:rFonts w:hint="eastAsia"/>
              </w:rPr>
              <w:t>Leave bed,</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[0,0,1,0,2]</w:t>
            </w:r>
          </w:p>
          <w:p w:rsidR="00055E44" w:rsidRDefault="00055E44" w:rsidP="006D18F3">
            <w:pPr>
              <w:jc w:val="left"/>
            </w:pPr>
            <w:r>
              <w:t>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pPr>
            <w:r>
              <w:t>Tur</w:t>
            </w:r>
            <w:r>
              <w:rPr>
                <w:rFonts w:hint="eastAsia"/>
              </w:rPr>
              <w:t>n over,</w:t>
            </w:r>
            <w:r>
              <w:rPr>
                <w:rFonts w:ascii="Consolas" w:hAnsi="Consolas" w:hint="eastAsia"/>
                <w:color w:val="000000"/>
                <w:sz w:val="20"/>
              </w:rPr>
              <w:t xml:space="preserve"> It used to draw the graph</w:t>
            </w:r>
          </w:p>
          <w:p w:rsidR="00055E44" w:rsidRDefault="00055E44" w:rsidP="006D18F3">
            <w:pPr>
              <w:rPr>
                <w:color w:val="333333"/>
              </w:rPr>
            </w:pPr>
            <w:r>
              <w:rPr>
                <w:rFonts w:hint="eastAsia"/>
                <w:color w:val="333333"/>
              </w:rPr>
              <w:t>Example:</w:t>
            </w:r>
          </w:p>
          <w:p w:rsidR="00055E44" w:rsidRDefault="00055E44" w:rsidP="006D18F3">
            <w:pPr>
              <w:jc w:val="left"/>
            </w:pPr>
            <w:r>
              <w:rPr>
                <w:rFonts w:ascii="Consolas" w:hAnsi="Consolas" w:hint="eastAsia"/>
                <w:color w:val="000000"/>
                <w:sz w:val="20"/>
                <w:highlight w:val="white"/>
              </w:rPr>
              <w:t>[0,0,1,0,2]</w:t>
            </w:r>
            <w:r>
              <w:br/>
              <w:t> 0</w:t>
            </w:r>
            <w:r>
              <w:rPr>
                <w:rFonts w:hint="eastAsia"/>
              </w:rPr>
              <w:t>: nothing</w:t>
            </w:r>
          </w:p>
          <w:p w:rsidR="00055E44" w:rsidRDefault="00055E44" w:rsidP="006D18F3">
            <w:pPr>
              <w:jc w:val="left"/>
              <w:rPr>
                <w:rFonts w:ascii="Consolas" w:hAnsi="Consolas"/>
                <w:color w:val="000000"/>
                <w:sz w:val="20"/>
                <w:highlight w:val="white"/>
              </w:rPr>
            </w:pPr>
            <w:r>
              <w:t>O</w:t>
            </w:r>
            <w:r>
              <w:rPr>
                <w:rFonts w:hint="eastAsia"/>
              </w:rPr>
              <w:t xml:space="preserve">ther: the times of turning </w:t>
            </w:r>
            <w:r>
              <w:rPr>
                <w:rFonts w:hint="eastAsia"/>
              </w:rPr>
              <w:lastRenderedPageBreak/>
              <w:t>over</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scaArray</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byte[]</w:t>
            </w:r>
          </w:p>
        </w:tc>
        <w:tc>
          <w:tcPr>
            <w:tcW w:w="2841" w:type="dxa"/>
            <w:shd w:val="clear" w:color="auto" w:fill="auto"/>
            <w:vAlign w:val="center"/>
          </w:tcPr>
          <w:p w:rsidR="00055E44" w:rsidRDefault="00055E44" w:rsidP="006D18F3">
            <w:pPr>
              <w:jc w:val="left"/>
            </w:pPr>
            <w:r w:rsidRPr="00077AC2">
              <w:t>Analytical Sleep Status</w:t>
            </w:r>
          </w:p>
          <w:p w:rsidR="00055E44" w:rsidRDefault="00055E44" w:rsidP="006D18F3">
            <w:pPr>
              <w:jc w:val="left"/>
            </w:pPr>
            <w:r w:rsidRPr="00222048">
              <w:t>0:awake, 1:</w:t>
            </w:r>
            <w:r>
              <w:rPr>
                <w:rFonts w:hint="eastAsia"/>
              </w:rPr>
              <w:t xml:space="preserve">light </w:t>
            </w:r>
            <w:r w:rsidRPr="00222048">
              <w:t>Sleep, 2:</w:t>
            </w:r>
            <w:r>
              <w:rPr>
                <w:rFonts w:hint="eastAsia"/>
              </w:rPr>
              <w:t>middle s</w:t>
            </w:r>
            <w:r w:rsidRPr="00222048">
              <w:t>leep, 3:</w:t>
            </w:r>
            <w:r>
              <w:rPr>
                <w:rFonts w:hint="eastAsia"/>
              </w:rPr>
              <w:t>deep s</w:t>
            </w:r>
            <w:r w:rsidRPr="00222048">
              <w:t>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rPr>
              <w:t>Algorithm version</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55E44" w:rsidRDefault="00055E44" w:rsidP="00055E44">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Heart beat stop</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md_heart_high_decrease_</w:t>
            </w:r>
            <w:r>
              <w:rPr>
                <w:rFonts w:ascii="Consolas" w:hAnsi="Consolas" w:hint="eastAsia"/>
                <w:color w:val="000000"/>
                <w:sz w:val="20"/>
                <w:highlight w:val="white"/>
              </w:rPr>
              <w:lastRenderedPageBreak/>
              <w:t>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 xml:space="preserve">Score Deduction:Score </w:t>
            </w:r>
            <w:r>
              <w:rPr>
                <w:rFonts w:ascii="Consolas" w:hAnsi="Consolas" w:hint="eastAsia"/>
                <w:color w:val="000000"/>
                <w:sz w:val="20"/>
                <w:highlight w:val="white"/>
              </w:rPr>
              <w:lastRenderedPageBreak/>
              <w:t>Deduction due to Rapid heart beat</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lastRenderedPageBreak/>
              <w:t>md_breath_low_decrease_scale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055E44">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055E44" w:rsidRDefault="00055E44" w:rsidP="006D18F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350640">
        <w:tc>
          <w:tcPr>
            <w:tcW w:w="2841" w:type="dxa"/>
            <w:shd w:val="clear" w:color="auto" w:fill="auto"/>
            <w:vAlign w:val="center"/>
          </w:tcPr>
          <w:p w:rsidR="00350640" w:rsidRDefault="00350640" w:rsidP="004F7ED7">
            <w:pPr>
              <w:jc w:val="left"/>
              <w:rPr>
                <w:rFonts w:ascii="Consolas" w:hAnsi="Consolas"/>
                <w:color w:val="000000"/>
                <w:sz w:val="20"/>
                <w:highlight w:val="white"/>
              </w:rPr>
            </w:pPr>
            <w:r w:rsidRPr="0019287A">
              <w:rPr>
                <w:rFonts w:ascii="Consolas" w:hAnsi="Consolas"/>
                <w:color w:val="000000"/>
                <w:sz w:val="20"/>
              </w:rPr>
              <w:t>md_perc_effective_sleep_decrease_scale</w:t>
            </w:r>
          </w:p>
        </w:tc>
        <w:tc>
          <w:tcPr>
            <w:tcW w:w="2841" w:type="dxa"/>
            <w:shd w:val="clear" w:color="auto" w:fill="auto"/>
            <w:vAlign w:val="center"/>
          </w:tcPr>
          <w:p w:rsidR="00350640" w:rsidRDefault="00350640" w:rsidP="004F7ED7">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350640" w:rsidRDefault="00EB322B" w:rsidP="00EB322B">
            <w:pPr>
              <w:jc w:val="left"/>
              <w:rPr>
                <w:rFonts w:ascii="Consolas" w:hAnsi="Consolas"/>
                <w:color w:val="000000"/>
                <w:sz w:val="20"/>
                <w:highlight w:val="white"/>
              </w:rPr>
            </w:pPr>
            <w:r>
              <w:rPr>
                <w:rFonts w:ascii="Consolas" w:hAnsi="Consolas" w:hint="eastAsia"/>
                <w:color w:val="000000"/>
                <w:sz w:val="20"/>
              </w:rPr>
              <w:t xml:space="preserve">Score </w:t>
            </w:r>
            <w:r w:rsidR="00350640" w:rsidRPr="00350640">
              <w:rPr>
                <w:rFonts w:ascii="Consolas" w:hAnsi="Consolas"/>
                <w:color w:val="000000"/>
                <w:sz w:val="20"/>
              </w:rPr>
              <w:t>Deduction: score deduction for benign sleep</w:t>
            </w:r>
          </w:p>
        </w:tc>
      </w:tr>
      <w:tr w:rsidR="00350640">
        <w:tc>
          <w:tcPr>
            <w:tcW w:w="2841" w:type="dxa"/>
            <w:shd w:val="clear" w:color="auto" w:fill="auto"/>
            <w:vAlign w:val="center"/>
          </w:tcPr>
          <w:p w:rsidR="00350640" w:rsidRPr="0019287A" w:rsidRDefault="00350640" w:rsidP="004F7ED7">
            <w:pPr>
              <w:jc w:val="left"/>
              <w:rPr>
                <w:rFonts w:ascii="Consolas" w:hAnsi="Consolas"/>
                <w:color w:val="000000"/>
                <w:sz w:val="20"/>
              </w:rPr>
            </w:pPr>
            <w:r w:rsidRPr="008D2373">
              <w:rPr>
                <w:rFonts w:ascii="Consolas" w:hAnsi="Consolas"/>
                <w:color w:val="000000"/>
                <w:sz w:val="20"/>
              </w:rPr>
              <w:t>exceptioncode</w:t>
            </w:r>
          </w:p>
        </w:tc>
        <w:tc>
          <w:tcPr>
            <w:tcW w:w="2841" w:type="dxa"/>
            <w:shd w:val="clear" w:color="auto" w:fill="auto"/>
            <w:vAlign w:val="center"/>
          </w:tcPr>
          <w:p w:rsidR="00350640" w:rsidRDefault="00350640" w:rsidP="004F7ED7">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C65A30" w:rsidRPr="00C65A30" w:rsidRDefault="00C65A30" w:rsidP="00C65A30">
            <w:pPr>
              <w:jc w:val="left"/>
              <w:rPr>
                <w:rFonts w:ascii="Consolas" w:hAnsi="Consolas"/>
                <w:color w:val="000000"/>
                <w:sz w:val="20"/>
              </w:rPr>
            </w:pPr>
            <w:r w:rsidRPr="00C65A30">
              <w:rPr>
                <w:rFonts w:ascii="Consolas" w:hAnsi="Consolas"/>
                <w:color w:val="000000"/>
                <w:sz w:val="20"/>
              </w:rPr>
              <w:t>Error code</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0: report normal</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50: short report less than 3 hours</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51: short report of more than 3 hours, but the opposite direction of awake point and sleep point is greater than or equal to 3 hours</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52: more than 3 hours, sleeping point and waking point less than or equal to 20 minutes</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53: prompt report for more than 3 hours and higher off bed density</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100: wrong version number</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101: clipping function allocation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102: the data pointer is null</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103: the internal allocation char array is empty</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104: one of the input arrays is all 0</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105: failed to allocate the collation status array</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106: sleep point calculation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 xml:space="preserve">107: sober point </w:t>
            </w:r>
            <w:r w:rsidRPr="00C65A30">
              <w:rPr>
                <w:rFonts w:ascii="Consolas" w:hAnsi="Consolas"/>
                <w:color w:val="000000"/>
                <w:sz w:val="20"/>
              </w:rPr>
              <w:lastRenderedPageBreak/>
              <w:t>calculation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110: Universal allocation failed</w:t>
            </w:r>
          </w:p>
          <w:p w:rsidR="00C65A30" w:rsidRPr="00C65A30" w:rsidRDefault="00C65A30" w:rsidP="00C65A30">
            <w:pPr>
              <w:jc w:val="left"/>
              <w:rPr>
                <w:rFonts w:ascii="Consolas" w:hAnsi="Consolas"/>
                <w:color w:val="000000"/>
                <w:sz w:val="20"/>
              </w:rPr>
            </w:pPr>
            <w:r w:rsidRPr="00C65A30">
              <w:rPr>
                <w:rFonts w:ascii="Consolas" w:hAnsi="Consolas"/>
                <w:color w:val="000000"/>
                <w:sz w:val="20"/>
              </w:rPr>
              <w:t>111: heart rate respiratory structure dynamic allocation failure</w:t>
            </w:r>
          </w:p>
          <w:p w:rsidR="00350640" w:rsidRDefault="00C65A30" w:rsidP="00C65A30">
            <w:pPr>
              <w:jc w:val="left"/>
              <w:rPr>
                <w:rFonts w:ascii="Consolas" w:hAnsi="Consolas"/>
                <w:color w:val="000000"/>
                <w:sz w:val="20"/>
                <w:highlight w:val="white"/>
              </w:rPr>
            </w:pPr>
            <w:r w:rsidRPr="00C65A30">
              <w:rPr>
                <w:rFonts w:ascii="Consolas" w:hAnsi="Consolas"/>
                <w:color w:val="000000"/>
                <w:sz w:val="20"/>
              </w:rPr>
              <w:t>112: the average value of heart rate and respiratory rate is 0, and the data is invalid</w:t>
            </w:r>
          </w:p>
        </w:tc>
      </w:tr>
    </w:tbl>
    <w:p w:rsidR="00B93D31" w:rsidRDefault="0024635C">
      <w:pPr>
        <w:pStyle w:val="2"/>
      </w:pPr>
      <w:bookmarkStart w:id="123" w:name="_Toc85204334"/>
      <w:bookmarkStart w:id="124" w:name="_SleepStatusType"/>
      <w:r>
        <w:rPr>
          <w:rFonts w:hint="eastAsia"/>
        </w:rPr>
        <w:lastRenderedPageBreak/>
        <w:t>SleepStatusType</w:t>
      </w:r>
      <w:bookmarkEnd w:id="123"/>
    </w:p>
    <w:p w:rsidR="00B93D31" w:rsidRDefault="0024635C">
      <w:pPr>
        <w:pStyle w:val="3"/>
        <w:rPr>
          <w:rFonts w:hint="default"/>
        </w:rPr>
      </w:pPr>
      <w:bookmarkStart w:id="125" w:name="_Toc85204335"/>
      <w:bookmarkEnd w:id="124"/>
      <w:r>
        <w:t>Description</w:t>
      </w:r>
      <w:bookmarkEnd w:id="125"/>
      <w:r w:rsidR="008A6406">
        <w:fldChar w:fldCharType="begin"/>
      </w:r>
      <w:r w:rsidR="00FA22C3">
        <w:instrText>HYPERLINK "http://fanyi.baidu.com/?aldtype=23" \l "zh/en/javascript:void(0);" \o "添加到收藏夹"</w:instrText>
      </w:r>
      <w:r w:rsidR="008A6406">
        <w:fldChar w:fldCharType="end"/>
      </w:r>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6" w:name="_Toc85204336"/>
      <w:r>
        <w:t>Fields</w:t>
      </w:r>
      <w:bookmarkEnd w:id="12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23521F" w:rsidRDefault="0023521F" w:rsidP="0023521F">
      <w:pPr>
        <w:pStyle w:val="2"/>
      </w:pPr>
      <w:bookmarkStart w:id="127" w:name="_DeviceStateListener"/>
      <w:bookmarkStart w:id="128" w:name="_Toc85199537"/>
      <w:bookmarkStart w:id="129" w:name="_Toc85204337"/>
      <w:bookmarkEnd w:id="127"/>
      <w:r w:rsidRPr="00887CB5">
        <w:t>DeviceStateListener</w:t>
      </w:r>
      <w:bookmarkEnd w:id="128"/>
      <w:bookmarkEnd w:id="129"/>
    </w:p>
    <w:p w:rsidR="0023521F" w:rsidRDefault="007E1BC9" w:rsidP="0023521F">
      <w:pPr>
        <w:pStyle w:val="3"/>
        <w:rPr>
          <w:rFonts w:hint="default"/>
        </w:rPr>
      </w:pPr>
      <w:bookmarkStart w:id="130" w:name="_Toc85204338"/>
      <w:r>
        <w:t>Description</w:t>
      </w:r>
      <w:bookmarkEnd w:id="130"/>
      <w:r w:rsidR="008A6406">
        <w:fldChar w:fldCharType="begin"/>
      </w:r>
      <w:r>
        <w:instrText>HYPERLINK "http://fanyi.baidu.com/?aldtype=23" \l "zh/en/javascript:void(0);" \o "添加到收藏夹"</w:instrText>
      </w:r>
      <w:r w:rsidR="008A6406">
        <w:fldChar w:fldCharType="end"/>
      </w:r>
    </w:p>
    <w:p w:rsidR="0023521F" w:rsidRDefault="0034671B" w:rsidP="0023521F">
      <w:pPr>
        <w:ind w:firstLine="420"/>
        <w:rPr>
          <w:rFonts w:ascii="微软雅黑" w:eastAsia="微软雅黑" w:hAnsi="微软雅黑" w:cs="微软雅黑"/>
        </w:rPr>
      </w:pPr>
      <w:r w:rsidRPr="0034671B">
        <w:rPr>
          <w:rFonts w:ascii="微软雅黑" w:eastAsia="微软雅黑" w:hAnsi="微软雅黑" w:cs="微软雅黑"/>
        </w:rPr>
        <w:t>Device status callback interface</w:t>
      </w:r>
    </w:p>
    <w:p w:rsidR="0023521F" w:rsidRDefault="00CC417F" w:rsidP="0023521F">
      <w:pPr>
        <w:pStyle w:val="3"/>
        <w:rPr>
          <w:rFonts w:hint="default"/>
        </w:rPr>
      </w:pPr>
      <w:bookmarkStart w:id="131" w:name="_Toc85204339"/>
      <w:r>
        <w:t>Function</w:t>
      </w:r>
      <w:bookmarkEnd w:id="131"/>
    </w:p>
    <w:p w:rsidR="0023521F" w:rsidRPr="004B0D2C" w:rsidRDefault="0023521F" w:rsidP="0023521F">
      <w:pPr>
        <w:autoSpaceDE w:val="0"/>
        <w:autoSpaceDN w:val="0"/>
        <w:adjustRightInd w:val="0"/>
        <w:jc w:val="left"/>
        <w:rPr>
          <w:rFonts w:ascii="Consolas" w:hAnsi="Consolas" w:cs="Consolas"/>
          <w:kern w:val="0"/>
          <w:sz w:val="24"/>
        </w:rPr>
      </w:pPr>
      <w:r>
        <w:rPr>
          <w:rFonts w:ascii="Consolas" w:eastAsia="Consolas" w:hAnsi="Consolas" w:hint="eastAsia"/>
          <w:color w:val="000000"/>
          <w:sz w:val="20"/>
          <w:highlight w:val="white"/>
        </w:rPr>
        <w:lastRenderedPageBreak/>
        <w:t xml:space="preserve"> </w:t>
      </w: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onDeviceStateChanged(</w:t>
      </w:r>
      <w:hyperlink w:anchor="_DeviceState" w:history="1">
        <w:r w:rsidRPr="002E10E6">
          <w:rPr>
            <w:rStyle w:val="a7"/>
            <w:rFonts w:ascii="Consolas" w:hAnsi="Consolas" w:cs="Consolas"/>
            <w:kern w:val="0"/>
            <w:sz w:val="24"/>
          </w:rPr>
          <w:t>DeviceState</w:t>
        </w:r>
      </w:hyperlink>
      <w:r>
        <w:rPr>
          <w:rFonts w:ascii="Consolas" w:hAnsi="Consolas" w:cs="Consolas"/>
          <w:color w:val="000000"/>
          <w:kern w:val="0"/>
          <w:sz w:val="24"/>
        </w:rPr>
        <w:t xml:space="preserve"> </w:t>
      </w:r>
      <w:r>
        <w:rPr>
          <w:rFonts w:ascii="Consolas" w:hAnsi="Consolas" w:cs="Consolas"/>
          <w:color w:val="6A3E3E"/>
          <w:kern w:val="0"/>
          <w:sz w:val="24"/>
        </w:rPr>
        <w:t>deviceState</w:t>
      </w:r>
      <w:r>
        <w:rPr>
          <w:rFonts w:ascii="Consolas" w:hAnsi="Consolas" w:cs="Consolas"/>
          <w:color w:val="000000"/>
          <w:kern w:val="0"/>
          <w:sz w:val="24"/>
        </w:rPr>
        <w:t>)</w:t>
      </w:r>
    </w:p>
    <w:p w:rsidR="0023521F" w:rsidRDefault="0023521F" w:rsidP="0023521F">
      <w:pPr>
        <w:ind w:firstLine="420"/>
        <w:rPr>
          <w:rFonts w:ascii="Consolas" w:eastAsia="Consolas" w:hAnsi="Consolas"/>
          <w:color w:val="000000"/>
          <w:sz w:val="20"/>
          <w:highlight w:val="white"/>
        </w:rPr>
      </w:pPr>
    </w:p>
    <w:p w:rsidR="0023521F" w:rsidRDefault="00D05E10" w:rsidP="0023521F">
      <w:pPr>
        <w:ind w:firstLineChars="50" w:firstLine="100"/>
        <w:rPr>
          <w:rFonts w:ascii="Consolas" w:eastAsiaTheme="minorEastAsia" w:hAnsi="Consolas"/>
          <w:color w:val="000000"/>
          <w:sz w:val="20"/>
          <w:highlight w:val="white"/>
        </w:rPr>
      </w:pPr>
      <w:r w:rsidRPr="00D05E10">
        <w:rPr>
          <w:rFonts w:ascii="Consolas" w:eastAsiaTheme="minorEastAsia" w:hAnsi="Consolas"/>
          <w:color w:val="000000"/>
          <w:sz w:val="20"/>
        </w:rPr>
        <w:t>This method is called back when the state of the device side changes</w:t>
      </w:r>
    </w:p>
    <w:p w:rsidR="0023521F" w:rsidRPr="000F2BEF" w:rsidRDefault="0023521F" w:rsidP="0023521F">
      <w:pPr>
        <w:rPr>
          <w:rFonts w:ascii="Consolas" w:eastAsiaTheme="minorEastAsia" w:hAnsi="Consolas"/>
          <w:color w:val="000000"/>
          <w:sz w:val="20"/>
          <w:highlight w:val="white"/>
        </w:rPr>
      </w:pPr>
    </w:p>
    <w:p w:rsidR="0023521F" w:rsidRDefault="0023521F" w:rsidP="0023521F">
      <w:pPr>
        <w:pStyle w:val="2"/>
      </w:pPr>
      <w:bookmarkStart w:id="132" w:name="_DeviceState"/>
      <w:bookmarkStart w:id="133" w:name="_Toc85199540"/>
      <w:bookmarkStart w:id="134" w:name="_Toc85204340"/>
      <w:bookmarkEnd w:id="132"/>
      <w:r>
        <w:rPr>
          <w:rFonts w:hint="eastAsia"/>
        </w:rPr>
        <w:t>DeviceState</w:t>
      </w:r>
      <w:bookmarkEnd w:id="133"/>
      <w:bookmarkEnd w:id="134"/>
    </w:p>
    <w:p w:rsidR="00EB37B6" w:rsidRDefault="00EB37B6" w:rsidP="00EB37B6">
      <w:pPr>
        <w:pStyle w:val="3"/>
        <w:rPr>
          <w:rFonts w:hint="default"/>
        </w:rPr>
      </w:pPr>
      <w:bookmarkStart w:id="135" w:name="_Toc85204341"/>
      <w:r>
        <w:t>Description</w:t>
      </w:r>
      <w:bookmarkEnd w:id="135"/>
      <w:r w:rsidR="008A6406">
        <w:fldChar w:fldCharType="begin"/>
      </w:r>
      <w:r>
        <w:instrText>HYPERLINK "http://fanyi.baidu.com/?aldtype=23" \l "zh/en/javascript:void(0);" \o "添加到收藏夹"</w:instrText>
      </w:r>
      <w:r w:rsidR="008A6406">
        <w:fldChar w:fldCharType="end"/>
      </w:r>
    </w:p>
    <w:p w:rsidR="0023521F" w:rsidRDefault="00EB37B6" w:rsidP="0023521F">
      <w:r>
        <w:rPr>
          <w:rFonts w:hint="eastAsia"/>
        </w:rPr>
        <w:t>Device</w:t>
      </w:r>
      <w:r w:rsidRPr="00EB37B6">
        <w:t xml:space="preserve"> status information class</w:t>
      </w:r>
    </w:p>
    <w:p w:rsidR="0023521F" w:rsidRDefault="007A6736" w:rsidP="0023521F">
      <w:pPr>
        <w:pStyle w:val="3"/>
        <w:rPr>
          <w:rFonts w:ascii="微软雅黑" w:eastAsia="微软雅黑" w:hAnsi="微软雅黑" w:cs="微软雅黑" w:hint="default"/>
        </w:rPr>
      </w:pPr>
      <w:bookmarkStart w:id="136" w:name="_Toc85199542"/>
      <w:bookmarkStart w:id="137" w:name="_Toc85204342"/>
      <w:r>
        <w:t>Fields</w:t>
      </w:r>
      <w:bookmarkEnd w:id="136"/>
      <w:bookmarkEnd w:id="13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1134"/>
        <w:gridCol w:w="6288"/>
      </w:tblGrid>
      <w:tr w:rsidR="000D2080" w:rsidTr="007961B0">
        <w:tc>
          <w:tcPr>
            <w:tcW w:w="1101" w:type="dxa"/>
            <w:shd w:val="clear" w:color="auto" w:fill="auto"/>
          </w:tcPr>
          <w:p w:rsidR="000D2080" w:rsidRDefault="000D2080"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shd w:val="clear" w:color="auto" w:fill="auto"/>
          </w:tcPr>
          <w:p w:rsidR="000D2080" w:rsidRDefault="000D2080"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288" w:type="dxa"/>
            <w:shd w:val="clear" w:color="auto" w:fill="auto"/>
          </w:tcPr>
          <w:p w:rsidR="000D2080" w:rsidRDefault="000D2080" w:rsidP="005D031E">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3521F" w:rsidRPr="0006275F" w:rsidTr="005D031E">
        <w:tblPrEx>
          <w:tblLook w:val="0000"/>
        </w:tblPrEx>
        <w:tc>
          <w:tcPr>
            <w:tcW w:w="1101" w:type="dxa"/>
            <w:vAlign w:val="center"/>
          </w:tcPr>
          <w:p w:rsidR="0023521F" w:rsidRPr="0006275F" w:rsidRDefault="0023521F" w:rsidP="005D031E">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1134" w:type="dxa"/>
            <w:vAlign w:val="center"/>
          </w:tcPr>
          <w:p w:rsidR="0023521F" w:rsidRPr="0006275F" w:rsidRDefault="0023521F" w:rsidP="005D031E">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288" w:type="dxa"/>
            <w:vAlign w:val="center"/>
          </w:tcPr>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Device status message type:</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0x01: low power</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0x02: Collection start (there will be no such notification when normal start)</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0x03: end of collection (there will be no such notification after normal end)</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0x04: in bed</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0x05: out of bed</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0x06: sleep</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0x07: wake up</w:t>
            </w:r>
          </w:p>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0x08: awake</w:t>
            </w:r>
          </w:p>
          <w:p w:rsidR="0023521F" w:rsidRPr="0006275F"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0xf0: Add Device confirmation</w:t>
            </w:r>
          </w:p>
        </w:tc>
      </w:tr>
      <w:tr w:rsidR="0023521F" w:rsidRPr="0006275F" w:rsidTr="005D031E">
        <w:tblPrEx>
          <w:tblLook w:val="0000"/>
        </w:tblPrEx>
        <w:tc>
          <w:tcPr>
            <w:tcW w:w="1101" w:type="dxa"/>
            <w:vAlign w:val="center"/>
          </w:tcPr>
          <w:p w:rsidR="0023521F" w:rsidRPr="0006275F" w:rsidRDefault="0023521F" w:rsidP="005D031E">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value</w:t>
            </w:r>
          </w:p>
        </w:tc>
        <w:tc>
          <w:tcPr>
            <w:tcW w:w="1134" w:type="dxa"/>
            <w:vAlign w:val="center"/>
          </w:tcPr>
          <w:p w:rsidR="0023521F" w:rsidRPr="0006275F" w:rsidRDefault="0023521F" w:rsidP="005D031E">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288" w:type="dxa"/>
            <w:vAlign w:val="center"/>
          </w:tcPr>
          <w:p w:rsidR="007961B0" w:rsidRPr="007961B0"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Status value. When the status is 0x01, it indicates the percentage of power (0-100)</w:t>
            </w:r>
          </w:p>
          <w:p w:rsidR="0023521F" w:rsidRPr="0006275F" w:rsidRDefault="007961B0" w:rsidP="007961B0">
            <w:pPr>
              <w:jc w:val="left"/>
              <w:rPr>
                <w:rFonts w:ascii="Consolas" w:hAnsi="Consolas"/>
                <w:color w:val="000000"/>
                <w:sz w:val="20"/>
                <w:highlight w:val="white"/>
                <w:shd w:val="clear" w:color="FFFFFF" w:fill="D9D9D9"/>
              </w:rPr>
            </w:pPr>
            <w:r w:rsidRPr="007961B0">
              <w:rPr>
                <w:rFonts w:ascii="Consolas" w:hAnsi="Consolas"/>
                <w:color w:val="000000"/>
                <w:sz w:val="20"/>
                <w:highlight w:val="white"/>
                <w:shd w:val="clear" w:color="FFFFFF" w:fill="D9D9D9"/>
              </w:rPr>
              <w:t>In other states, the value is 0, which is meaningless</w:t>
            </w:r>
          </w:p>
        </w:tc>
      </w:tr>
    </w:tbl>
    <w:p w:rsidR="00B93D31" w:rsidRDefault="00B93D31"/>
    <w:sectPr w:rsidR="00B93D31" w:rsidSect="00B93D31">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9D4" w:rsidRDefault="000829D4" w:rsidP="00B93D31">
      <w:r>
        <w:separator/>
      </w:r>
    </w:p>
  </w:endnote>
  <w:endnote w:type="continuationSeparator" w:id="0">
    <w:p w:rsidR="000829D4" w:rsidRDefault="000829D4"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8A6406">
      <w:rPr>
        <w:rFonts w:hint="eastAsia"/>
      </w:rPr>
      <w:fldChar w:fldCharType="begin"/>
    </w:r>
    <w:r>
      <w:rPr>
        <w:rFonts w:hint="eastAsia"/>
      </w:rPr>
      <w:instrText xml:space="preserve"> PAGE  \* MERGEFORMAT </w:instrText>
    </w:r>
    <w:r w:rsidR="008A6406">
      <w:rPr>
        <w:rFonts w:hint="eastAsia"/>
      </w:rPr>
      <w:fldChar w:fldCharType="separate"/>
    </w:r>
    <w:r>
      <w:rPr>
        <w:rFonts w:hint="eastAsia"/>
      </w:rPr>
      <w:t>2</w:t>
    </w:r>
    <w:r w:rsidR="008A6406">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8A6406">
      <w:rPr>
        <w:rFonts w:hint="eastAsia"/>
      </w:rPr>
      <w:fldChar w:fldCharType="begin"/>
    </w:r>
    <w:r>
      <w:rPr>
        <w:rFonts w:hint="eastAsia"/>
      </w:rPr>
      <w:instrText xml:space="preserve"> PAGE  \* MERGEFORMAT </w:instrText>
    </w:r>
    <w:r w:rsidR="008A6406">
      <w:rPr>
        <w:rFonts w:hint="eastAsia"/>
      </w:rPr>
      <w:fldChar w:fldCharType="separate"/>
    </w:r>
    <w:r w:rsidR="008845C3">
      <w:rPr>
        <w:noProof/>
      </w:rPr>
      <w:t>1</w:t>
    </w:r>
    <w:r w:rsidR="008A6406">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845C3">
        <w:rPr>
          <w:noProof/>
        </w:rPr>
        <w:t>26</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8A6406">
      <w:rPr>
        <w:rFonts w:hint="eastAsia"/>
      </w:rPr>
      <w:fldChar w:fldCharType="begin"/>
    </w:r>
    <w:r>
      <w:rPr>
        <w:rFonts w:hint="eastAsia"/>
      </w:rPr>
      <w:instrText xml:space="preserve"> PAGE  \* MERGEFORMAT </w:instrText>
    </w:r>
    <w:r w:rsidR="008A6406">
      <w:rPr>
        <w:rFonts w:hint="eastAsia"/>
      </w:rPr>
      <w:fldChar w:fldCharType="separate"/>
    </w:r>
    <w:r w:rsidR="00045CAD">
      <w:rPr>
        <w:noProof/>
      </w:rPr>
      <w:t>9</w:t>
    </w:r>
    <w:r w:rsidR="008A6406">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45CAD">
        <w:rPr>
          <w:noProof/>
        </w:rPr>
        <w:t>26</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8A6406">
      <w:rPr>
        <w:rFonts w:hint="eastAsia"/>
      </w:rPr>
      <w:fldChar w:fldCharType="begin"/>
    </w:r>
    <w:r>
      <w:rPr>
        <w:rFonts w:hint="eastAsia"/>
      </w:rPr>
      <w:instrText xml:space="preserve"> PAGE  \* MERGEFORMAT </w:instrText>
    </w:r>
    <w:r w:rsidR="008A6406">
      <w:rPr>
        <w:rFonts w:hint="eastAsia"/>
      </w:rPr>
      <w:fldChar w:fldCharType="separate"/>
    </w:r>
    <w:r w:rsidR="008845C3">
      <w:rPr>
        <w:noProof/>
      </w:rPr>
      <w:t>2</w:t>
    </w:r>
    <w:r w:rsidR="008A6406">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8845C3">
        <w:rPr>
          <w:noProof/>
        </w:rPr>
        <w:t>26</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9D4" w:rsidRDefault="000829D4" w:rsidP="00B93D31">
      <w:r>
        <w:separator/>
      </w:r>
    </w:p>
  </w:footnote>
  <w:footnote w:type="continuationSeparator" w:id="0">
    <w:p w:rsidR="000829D4" w:rsidRDefault="000829D4"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58F" w:rsidRDefault="00E815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3BCB"/>
    <w:rsid w:val="000061F0"/>
    <w:rsid w:val="00022E3E"/>
    <w:rsid w:val="000247F8"/>
    <w:rsid w:val="00026759"/>
    <w:rsid w:val="00035481"/>
    <w:rsid w:val="00037DA8"/>
    <w:rsid w:val="00040A22"/>
    <w:rsid w:val="000436FC"/>
    <w:rsid w:val="00045CAD"/>
    <w:rsid w:val="00052699"/>
    <w:rsid w:val="00054B0B"/>
    <w:rsid w:val="00055E44"/>
    <w:rsid w:val="000702FD"/>
    <w:rsid w:val="000829D4"/>
    <w:rsid w:val="00083535"/>
    <w:rsid w:val="000C797A"/>
    <w:rsid w:val="000D2080"/>
    <w:rsid w:val="000D72EC"/>
    <w:rsid w:val="000E060F"/>
    <w:rsid w:val="000E45A0"/>
    <w:rsid w:val="000F3743"/>
    <w:rsid w:val="00104146"/>
    <w:rsid w:val="00106A27"/>
    <w:rsid w:val="00117E90"/>
    <w:rsid w:val="001313D0"/>
    <w:rsid w:val="00172A27"/>
    <w:rsid w:val="0017677C"/>
    <w:rsid w:val="00182537"/>
    <w:rsid w:val="001B10AA"/>
    <w:rsid w:val="001B554B"/>
    <w:rsid w:val="001D08CE"/>
    <w:rsid w:val="001D2CC8"/>
    <w:rsid w:val="00222B29"/>
    <w:rsid w:val="00230572"/>
    <w:rsid w:val="0023379A"/>
    <w:rsid w:val="0023521F"/>
    <w:rsid w:val="00236A89"/>
    <w:rsid w:val="002431A7"/>
    <w:rsid w:val="0024635C"/>
    <w:rsid w:val="00267458"/>
    <w:rsid w:val="00267F1A"/>
    <w:rsid w:val="00271E4F"/>
    <w:rsid w:val="00276DB3"/>
    <w:rsid w:val="00292F5C"/>
    <w:rsid w:val="00295FD9"/>
    <w:rsid w:val="002C0BC8"/>
    <w:rsid w:val="00301F30"/>
    <w:rsid w:val="00332EED"/>
    <w:rsid w:val="0034671B"/>
    <w:rsid w:val="00350640"/>
    <w:rsid w:val="00350AE8"/>
    <w:rsid w:val="003762F3"/>
    <w:rsid w:val="003B1763"/>
    <w:rsid w:val="003C6E66"/>
    <w:rsid w:val="003E6C0C"/>
    <w:rsid w:val="003F59EC"/>
    <w:rsid w:val="00401968"/>
    <w:rsid w:val="004060B2"/>
    <w:rsid w:val="00407847"/>
    <w:rsid w:val="00407D2E"/>
    <w:rsid w:val="004108FC"/>
    <w:rsid w:val="00414E63"/>
    <w:rsid w:val="004175EC"/>
    <w:rsid w:val="00424226"/>
    <w:rsid w:val="00443B6D"/>
    <w:rsid w:val="004503EB"/>
    <w:rsid w:val="00450FD7"/>
    <w:rsid w:val="00453D66"/>
    <w:rsid w:val="00462A63"/>
    <w:rsid w:val="004651D5"/>
    <w:rsid w:val="00466403"/>
    <w:rsid w:val="00476768"/>
    <w:rsid w:val="004874A5"/>
    <w:rsid w:val="004936BD"/>
    <w:rsid w:val="00495E28"/>
    <w:rsid w:val="004A7DC6"/>
    <w:rsid w:val="004F15B5"/>
    <w:rsid w:val="004F3560"/>
    <w:rsid w:val="00510916"/>
    <w:rsid w:val="00511B9A"/>
    <w:rsid w:val="005150EE"/>
    <w:rsid w:val="00515A57"/>
    <w:rsid w:val="00550052"/>
    <w:rsid w:val="00554CBB"/>
    <w:rsid w:val="005742FC"/>
    <w:rsid w:val="0059640D"/>
    <w:rsid w:val="00597A7A"/>
    <w:rsid w:val="005B42A3"/>
    <w:rsid w:val="005D0F70"/>
    <w:rsid w:val="005F2D29"/>
    <w:rsid w:val="005F67AE"/>
    <w:rsid w:val="00615075"/>
    <w:rsid w:val="00617699"/>
    <w:rsid w:val="006615EE"/>
    <w:rsid w:val="00663214"/>
    <w:rsid w:val="00691447"/>
    <w:rsid w:val="006A117E"/>
    <w:rsid w:val="006D0D70"/>
    <w:rsid w:val="006D17B7"/>
    <w:rsid w:val="006D3B2C"/>
    <w:rsid w:val="006D4D26"/>
    <w:rsid w:val="006F423B"/>
    <w:rsid w:val="006F6521"/>
    <w:rsid w:val="00714C9E"/>
    <w:rsid w:val="00723C34"/>
    <w:rsid w:val="007961B0"/>
    <w:rsid w:val="007A6736"/>
    <w:rsid w:val="007A7B6D"/>
    <w:rsid w:val="007E1BC9"/>
    <w:rsid w:val="007F1A4B"/>
    <w:rsid w:val="007F5247"/>
    <w:rsid w:val="00827132"/>
    <w:rsid w:val="0082724A"/>
    <w:rsid w:val="00832578"/>
    <w:rsid w:val="008328E2"/>
    <w:rsid w:val="00870410"/>
    <w:rsid w:val="008845C3"/>
    <w:rsid w:val="0089645B"/>
    <w:rsid w:val="0089763D"/>
    <w:rsid w:val="008A6406"/>
    <w:rsid w:val="008A7972"/>
    <w:rsid w:val="008B1B0E"/>
    <w:rsid w:val="008B2BCD"/>
    <w:rsid w:val="008B6327"/>
    <w:rsid w:val="008E7771"/>
    <w:rsid w:val="008F5202"/>
    <w:rsid w:val="00914CC7"/>
    <w:rsid w:val="00931B86"/>
    <w:rsid w:val="009321D6"/>
    <w:rsid w:val="00966B49"/>
    <w:rsid w:val="00975535"/>
    <w:rsid w:val="009A2A50"/>
    <w:rsid w:val="009F190A"/>
    <w:rsid w:val="00A44F07"/>
    <w:rsid w:val="00A4713A"/>
    <w:rsid w:val="00A472D1"/>
    <w:rsid w:val="00A52307"/>
    <w:rsid w:val="00A56327"/>
    <w:rsid w:val="00A66DB2"/>
    <w:rsid w:val="00AA42FE"/>
    <w:rsid w:val="00AF5185"/>
    <w:rsid w:val="00B031B3"/>
    <w:rsid w:val="00B1500C"/>
    <w:rsid w:val="00B27059"/>
    <w:rsid w:val="00B37DB8"/>
    <w:rsid w:val="00B41749"/>
    <w:rsid w:val="00B61D8C"/>
    <w:rsid w:val="00B93D31"/>
    <w:rsid w:val="00BC2BA9"/>
    <w:rsid w:val="00BE4AB9"/>
    <w:rsid w:val="00BE6F47"/>
    <w:rsid w:val="00BF2495"/>
    <w:rsid w:val="00C00291"/>
    <w:rsid w:val="00C32959"/>
    <w:rsid w:val="00C35FBD"/>
    <w:rsid w:val="00C376F3"/>
    <w:rsid w:val="00C4103F"/>
    <w:rsid w:val="00C44360"/>
    <w:rsid w:val="00C65A30"/>
    <w:rsid w:val="00C67B9C"/>
    <w:rsid w:val="00C7534E"/>
    <w:rsid w:val="00C8007E"/>
    <w:rsid w:val="00C80735"/>
    <w:rsid w:val="00CA18D9"/>
    <w:rsid w:val="00CC417F"/>
    <w:rsid w:val="00CC4484"/>
    <w:rsid w:val="00D05E10"/>
    <w:rsid w:val="00D16B97"/>
    <w:rsid w:val="00D31D13"/>
    <w:rsid w:val="00D442C4"/>
    <w:rsid w:val="00D9112B"/>
    <w:rsid w:val="00DB7CFC"/>
    <w:rsid w:val="00DE75C6"/>
    <w:rsid w:val="00E14593"/>
    <w:rsid w:val="00E219D3"/>
    <w:rsid w:val="00E2394B"/>
    <w:rsid w:val="00E26283"/>
    <w:rsid w:val="00E30CE4"/>
    <w:rsid w:val="00E42B3B"/>
    <w:rsid w:val="00E45B2C"/>
    <w:rsid w:val="00E5111B"/>
    <w:rsid w:val="00E55494"/>
    <w:rsid w:val="00E574FD"/>
    <w:rsid w:val="00E8158F"/>
    <w:rsid w:val="00E9595A"/>
    <w:rsid w:val="00E978A3"/>
    <w:rsid w:val="00EB322B"/>
    <w:rsid w:val="00EB37B6"/>
    <w:rsid w:val="00ED6D54"/>
    <w:rsid w:val="00EE2241"/>
    <w:rsid w:val="00EE3C2E"/>
    <w:rsid w:val="00EF3304"/>
    <w:rsid w:val="00F00373"/>
    <w:rsid w:val="00F2201F"/>
    <w:rsid w:val="00F27DBE"/>
    <w:rsid w:val="00F31516"/>
    <w:rsid w:val="00F34E54"/>
    <w:rsid w:val="00F55C33"/>
    <w:rsid w:val="00FA22C3"/>
    <w:rsid w:val="00FA5532"/>
    <w:rsid w:val="00FB02F4"/>
    <w:rsid w:val="00FC37C2"/>
    <w:rsid w:val="00FC6203"/>
    <w:rsid w:val="00FF1351"/>
    <w:rsid w:val="00FF2A33"/>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B93D31"/>
  </w:style>
  <w:style w:type="paragraph" w:styleId="20">
    <w:name w:val="toc 2"/>
    <w:basedOn w:val="a"/>
    <w:next w:val="a"/>
    <w:uiPriority w:val="39"/>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uiPriority w:val="99"/>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 w:type="paragraph" w:styleId="a9">
    <w:name w:val="Balloon Text"/>
    <w:basedOn w:val="a"/>
    <w:link w:val="Char0"/>
    <w:rsid w:val="00055E44"/>
    <w:rPr>
      <w:sz w:val="18"/>
      <w:szCs w:val="18"/>
    </w:rPr>
  </w:style>
  <w:style w:type="character" w:customStyle="1" w:styleId="Char0">
    <w:name w:val="批注框文本 Char"/>
    <w:basedOn w:val="a0"/>
    <w:link w:val="a9"/>
    <w:rsid w:val="00055E44"/>
    <w:rPr>
      <w:rFonts w:ascii="Calibri" w:hAnsi="Calibri"/>
      <w:kern w:val="2"/>
      <w:sz w:val="18"/>
      <w:szCs w:val="18"/>
    </w:rPr>
  </w:style>
  <w:style w:type="paragraph" w:styleId="aa">
    <w:name w:val="List Paragraph"/>
    <w:basedOn w:val="a"/>
    <w:uiPriority w:val="99"/>
    <w:unhideWhenUsed/>
    <w:rsid w:val="00617699"/>
    <w:pPr>
      <w:ind w:firstLineChars="200" w:firstLine="420"/>
    </w:pPr>
  </w:style>
  <w:style w:type="character" w:customStyle="1" w:styleId="3Char">
    <w:name w:val="标题 3 Char"/>
    <w:link w:val="3"/>
    <w:rsid w:val="004936BD"/>
    <w:rPr>
      <w:rFonts w:ascii="宋体" w:hAnsi="宋体"/>
      <w:b/>
      <w:sz w:val="27"/>
      <w:szCs w:val="27"/>
    </w:rPr>
  </w:style>
  <w:style w:type="paragraph" w:styleId="4">
    <w:name w:val="toc 4"/>
    <w:basedOn w:val="a"/>
    <w:next w:val="a"/>
    <w:autoRedefine/>
    <w:uiPriority w:val="39"/>
    <w:unhideWhenUsed/>
    <w:rsid w:val="00C80735"/>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C80735"/>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C80735"/>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80735"/>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80735"/>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80735"/>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3855</Words>
  <Characters>21978</Characters>
  <Application>Microsoft Office Word</Application>
  <DocSecurity>0</DocSecurity>
  <Lines>183</Lines>
  <Paragraphs>51</Paragraphs>
  <ScaleCrop>false</ScaleCrop>
  <Company/>
  <LinksUpToDate>false</LinksUpToDate>
  <CharactersWithSpaces>25782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246</cp:revision>
  <dcterms:created xsi:type="dcterms:W3CDTF">2014-10-29T12:08:00Z</dcterms:created>
  <dcterms:modified xsi:type="dcterms:W3CDTF">2023-10-13T08:16:00Z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